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A48B3" w14:textId="77777777" w:rsidR="0040327A" w:rsidRDefault="0040327A" w:rsidP="00F756E6">
      <w:pPr>
        <w:spacing w:after="0" w:line="240" w:lineRule="auto"/>
        <w:textAlignment w:val="baseline"/>
        <w:rPr>
          <w:ins w:id="0" w:author="Sina Safadi" w:date="2021-06-02T17:55:00Z"/>
          <w:rFonts w:ascii="Arial" w:eastAsia="Times New Roman" w:hAnsi="Arial" w:cs="Arial"/>
          <w:color w:val="000000"/>
          <w:sz w:val="24"/>
          <w:szCs w:val="24"/>
          <w:shd w:val="clear" w:color="auto" w:fill="FFFFFF"/>
          <w:lang w:val="fr-FR"/>
        </w:rPr>
      </w:pPr>
    </w:p>
    <w:p w14:paraId="5C1FCFA8" w14:textId="154D5871" w:rsidR="0040327A" w:rsidRDefault="0040327A" w:rsidP="0040327A">
      <w:pPr>
        <w:rPr>
          <w:ins w:id="1" w:author="Sina Safadi" w:date="2021-06-02T17:55:00Z"/>
        </w:rPr>
      </w:pPr>
      <w:ins w:id="2" w:author="Sina Safadi" w:date="2021-06-02T17:55:00Z">
        <w:r>
          <w:t>P</w:t>
        </w:r>
        <w:r>
          <w:t>roposition p</w:t>
        </w:r>
        <w:bookmarkStart w:id="3" w:name="_GoBack"/>
        <w:bookmarkEnd w:id="3"/>
        <w:r>
          <w:t>lan</w:t>
        </w:r>
      </w:ins>
    </w:p>
    <w:p w14:paraId="4B6E5538" w14:textId="77777777" w:rsidR="0040327A" w:rsidRDefault="0040327A" w:rsidP="0040327A">
      <w:pPr>
        <w:pStyle w:val="Paragraphedeliste"/>
        <w:numPr>
          <w:ilvl w:val="0"/>
          <w:numId w:val="1"/>
        </w:numPr>
        <w:spacing w:after="200" w:line="276" w:lineRule="auto"/>
        <w:rPr>
          <w:ins w:id="4" w:author="Sina Safadi" w:date="2021-06-02T17:55:00Z"/>
        </w:rPr>
      </w:pPr>
      <w:ins w:id="5" w:author="Sina Safadi" w:date="2021-06-02T17:55:00Z">
        <w:r>
          <w:t xml:space="preserve">La question du </w:t>
        </w:r>
        <w:proofErr w:type="spellStart"/>
        <w:r>
          <w:t>gaspillage</w:t>
        </w:r>
        <w:proofErr w:type="spellEnd"/>
      </w:ins>
    </w:p>
    <w:p w14:paraId="62C8227A" w14:textId="77777777" w:rsidR="0040327A" w:rsidRDefault="0040327A" w:rsidP="0040327A">
      <w:pPr>
        <w:pStyle w:val="Paragraphedeliste"/>
        <w:numPr>
          <w:ilvl w:val="0"/>
          <w:numId w:val="1"/>
        </w:numPr>
        <w:spacing w:after="200" w:line="276" w:lineRule="auto"/>
        <w:rPr>
          <w:ins w:id="6" w:author="Sina Safadi" w:date="2021-06-02T17:55:00Z"/>
        </w:rPr>
      </w:pPr>
      <w:ins w:id="7" w:author="Sina Safadi" w:date="2021-06-02T17:55:00Z">
        <w:r>
          <w:t xml:space="preserve">Le </w:t>
        </w:r>
        <w:proofErr w:type="spellStart"/>
        <w:r>
          <w:t>gaspillage</w:t>
        </w:r>
        <w:proofErr w:type="spellEnd"/>
        <w:r>
          <w:t xml:space="preserve"> </w:t>
        </w:r>
        <w:proofErr w:type="spellStart"/>
        <w:r>
          <w:t>alimentaire</w:t>
        </w:r>
        <w:proofErr w:type="spellEnd"/>
        <w:r>
          <w:t xml:space="preserve"> au Viet-</w:t>
        </w:r>
        <w:proofErr w:type="spellStart"/>
        <w:r>
          <w:t>nam</w:t>
        </w:r>
        <w:proofErr w:type="spellEnd"/>
      </w:ins>
    </w:p>
    <w:p w14:paraId="32DF9A0F" w14:textId="77777777" w:rsidR="0040327A" w:rsidRPr="00570DD9" w:rsidRDefault="0040327A" w:rsidP="0040327A">
      <w:pPr>
        <w:pStyle w:val="Paragraphedeliste"/>
        <w:numPr>
          <w:ilvl w:val="0"/>
          <w:numId w:val="1"/>
        </w:numPr>
        <w:spacing w:after="200" w:line="276" w:lineRule="auto"/>
        <w:rPr>
          <w:ins w:id="8" w:author="Sina Safadi" w:date="2021-06-02T17:55:00Z"/>
          <w:highlight w:val="yellow"/>
        </w:rPr>
      </w:pPr>
      <w:ins w:id="9" w:author="Sina Safadi" w:date="2021-06-02T17:55:00Z">
        <w:r w:rsidRPr="00570DD9">
          <w:rPr>
            <w:highlight w:val="yellow"/>
          </w:rPr>
          <w:t xml:space="preserve">Agriculture et alimentation : </w:t>
        </w:r>
        <w:proofErr w:type="spellStart"/>
        <w:r w:rsidRPr="00570DD9">
          <w:rPr>
            <w:highlight w:val="yellow"/>
          </w:rPr>
          <w:t>une</w:t>
        </w:r>
        <w:proofErr w:type="spellEnd"/>
        <w:r w:rsidRPr="00570DD9">
          <w:rPr>
            <w:highlight w:val="yellow"/>
          </w:rPr>
          <w:t xml:space="preserve"> relation qui </w:t>
        </w:r>
        <w:proofErr w:type="spellStart"/>
        <w:r w:rsidRPr="00570DD9">
          <w:rPr>
            <w:highlight w:val="yellow"/>
          </w:rPr>
          <w:t>pourrait</w:t>
        </w:r>
        <w:proofErr w:type="spellEnd"/>
        <w:r w:rsidRPr="00570DD9">
          <w:rPr>
            <w:highlight w:val="yellow"/>
          </w:rPr>
          <w:t xml:space="preserve"> </w:t>
        </w:r>
        <w:proofErr w:type="spellStart"/>
        <w:r w:rsidRPr="00570DD9">
          <w:rPr>
            <w:highlight w:val="yellow"/>
          </w:rPr>
          <w:t>être</w:t>
        </w:r>
        <w:proofErr w:type="spellEnd"/>
        <w:r w:rsidRPr="00570DD9">
          <w:rPr>
            <w:highlight w:val="yellow"/>
          </w:rPr>
          <w:t xml:space="preserve"> </w:t>
        </w:r>
        <w:proofErr w:type="spellStart"/>
        <w:r w:rsidRPr="00570DD9">
          <w:rPr>
            <w:highlight w:val="yellow"/>
          </w:rPr>
          <w:t>vertueuse</w:t>
        </w:r>
        <w:proofErr w:type="spellEnd"/>
        <w:r w:rsidRPr="00570DD9">
          <w:rPr>
            <w:highlight w:val="yellow"/>
          </w:rPr>
          <w:t xml:space="preserve">  </w:t>
        </w:r>
      </w:ins>
    </w:p>
    <w:p w14:paraId="4725EEF7" w14:textId="77777777" w:rsidR="0040327A" w:rsidRDefault="0040327A" w:rsidP="0040327A">
      <w:pPr>
        <w:pStyle w:val="Paragraphedeliste"/>
        <w:numPr>
          <w:ilvl w:val="0"/>
          <w:numId w:val="1"/>
        </w:numPr>
        <w:spacing w:after="200" w:line="276" w:lineRule="auto"/>
        <w:rPr>
          <w:ins w:id="10" w:author="Sina Safadi" w:date="2021-06-02T17:55:00Z"/>
        </w:rPr>
      </w:pPr>
      <w:ins w:id="11" w:author="Sina Safadi" w:date="2021-06-02T17:55:00Z">
        <w:r>
          <w:t xml:space="preserve">Les </w:t>
        </w:r>
        <w:proofErr w:type="spellStart"/>
        <w:r>
          <w:t>enjeux</w:t>
        </w:r>
        <w:proofErr w:type="spellEnd"/>
        <w:r>
          <w:t xml:space="preserve">  </w:t>
        </w:r>
        <w:proofErr w:type="spellStart"/>
        <w:r>
          <w:t>économiques</w:t>
        </w:r>
        <w:proofErr w:type="spellEnd"/>
        <w:r>
          <w:t xml:space="preserve">, </w:t>
        </w:r>
        <w:proofErr w:type="spellStart"/>
        <w:r>
          <w:t>écologiques</w:t>
        </w:r>
        <w:proofErr w:type="spellEnd"/>
        <w:r>
          <w:t xml:space="preserve"> </w:t>
        </w:r>
        <w:proofErr w:type="spellStart"/>
        <w:r>
          <w:t>sociales</w:t>
        </w:r>
        <w:proofErr w:type="spellEnd"/>
        <w:r>
          <w:t xml:space="preserve"> </w:t>
        </w:r>
        <w:proofErr w:type="spellStart"/>
        <w:r>
          <w:t>autour</w:t>
        </w:r>
        <w:proofErr w:type="spellEnd"/>
        <w:r>
          <w:t xml:space="preserve"> de la question </w:t>
        </w:r>
        <w:proofErr w:type="spellStart"/>
        <w:r>
          <w:t>alimentaire</w:t>
        </w:r>
        <w:proofErr w:type="spellEnd"/>
        <w:r>
          <w:t xml:space="preserve">  </w:t>
        </w:r>
      </w:ins>
    </w:p>
    <w:p w14:paraId="10B3C882" w14:textId="77777777" w:rsidR="0040327A" w:rsidRPr="0040327A" w:rsidRDefault="0040327A" w:rsidP="00F756E6">
      <w:pPr>
        <w:numPr>
          <w:ilvl w:val="0"/>
          <w:numId w:val="1"/>
        </w:numPr>
        <w:spacing w:after="0" w:line="240" w:lineRule="auto"/>
        <w:ind w:left="1440"/>
        <w:textAlignment w:val="baseline"/>
        <w:rPr>
          <w:ins w:id="12" w:author="Sina Safadi" w:date="2021-06-02T17:55:00Z"/>
          <w:rFonts w:ascii="Arial" w:eastAsia="Times New Roman" w:hAnsi="Arial" w:cs="Arial"/>
          <w:color w:val="000000"/>
          <w:sz w:val="24"/>
          <w:szCs w:val="24"/>
          <w:lang w:val="fr-FR"/>
          <w:rPrChange w:id="13" w:author="Sina Safadi" w:date="2021-06-02T17:55:00Z">
            <w:rPr>
              <w:ins w:id="14" w:author="Sina Safadi" w:date="2021-06-02T17:55:00Z"/>
              <w:rFonts w:ascii="Arial" w:eastAsia="Times New Roman" w:hAnsi="Arial" w:cs="Arial"/>
              <w:color w:val="000000"/>
              <w:sz w:val="24"/>
              <w:szCs w:val="24"/>
              <w:shd w:val="clear" w:color="auto" w:fill="FFFFFF"/>
              <w:lang w:val="fr-FR"/>
            </w:rPr>
          </w:rPrChange>
        </w:rPr>
      </w:pPr>
    </w:p>
    <w:p w14:paraId="7ECBBAE6" w14:textId="77777777" w:rsidR="00F756E6" w:rsidRPr="00F756E6" w:rsidRDefault="00F756E6" w:rsidP="00F756E6">
      <w:pPr>
        <w:numPr>
          <w:ilvl w:val="0"/>
          <w:numId w:val="1"/>
        </w:numPr>
        <w:spacing w:after="0" w:line="240" w:lineRule="auto"/>
        <w:ind w:left="1440"/>
        <w:textAlignment w:val="baseline"/>
        <w:rPr>
          <w:rFonts w:ascii="Arial" w:eastAsia="Times New Roman" w:hAnsi="Arial" w:cs="Arial"/>
          <w:color w:val="000000"/>
          <w:sz w:val="24"/>
          <w:szCs w:val="24"/>
          <w:lang w:val="fr-FR"/>
        </w:rPr>
      </w:pPr>
      <w:r w:rsidRPr="00F756E6">
        <w:rPr>
          <w:rFonts w:ascii="Arial" w:eastAsia="Times New Roman" w:hAnsi="Arial" w:cs="Arial"/>
          <w:color w:val="000000"/>
          <w:sz w:val="24"/>
          <w:szCs w:val="24"/>
          <w:shd w:val="clear" w:color="auto" w:fill="FFFFFF"/>
          <w:lang w:val="fr-FR"/>
        </w:rPr>
        <w:t>Le gaspillage </w:t>
      </w:r>
    </w:p>
    <w:p w14:paraId="68CE040F" w14:textId="130539A0" w:rsidR="00F756E6" w:rsidRPr="00F756E6" w:rsidDel="002A604F" w:rsidRDefault="00F756E6" w:rsidP="00F756E6">
      <w:pPr>
        <w:spacing w:after="0" w:line="240" w:lineRule="auto"/>
        <w:ind w:left="1440"/>
        <w:rPr>
          <w:del w:id="15" w:author="Sina Safadi" w:date="2021-06-02T16:25:00Z"/>
          <w:rFonts w:ascii="Times New Roman" w:eastAsia="Times New Roman" w:hAnsi="Times New Roman" w:cs="Times New Roman"/>
          <w:sz w:val="24"/>
          <w:szCs w:val="24"/>
          <w:lang w:val="fr-FR"/>
        </w:rPr>
      </w:pPr>
      <w:r w:rsidRPr="00F756E6">
        <w:rPr>
          <w:rFonts w:ascii="Arial" w:eastAsia="Times New Roman" w:hAnsi="Arial" w:cs="Arial"/>
          <w:color w:val="000000"/>
          <w:sz w:val="24"/>
          <w:szCs w:val="24"/>
          <w:shd w:val="clear" w:color="auto" w:fill="FFFFFF"/>
          <w:lang w:val="fr-FR"/>
        </w:rPr>
        <w:t xml:space="preserve">Il est courant dans les pays en développement que </w:t>
      </w:r>
      <w:del w:id="16" w:author="Sina Safadi" w:date="2021-06-02T16:22:00Z">
        <w:r w:rsidRPr="00F756E6" w:rsidDel="002A604F">
          <w:rPr>
            <w:rFonts w:ascii="Arial" w:eastAsia="Times New Roman" w:hAnsi="Arial" w:cs="Arial"/>
            <w:color w:val="000000"/>
            <w:sz w:val="24"/>
            <w:szCs w:val="24"/>
            <w:shd w:val="clear" w:color="auto" w:fill="FFFFFF"/>
            <w:lang w:val="fr-FR"/>
          </w:rPr>
          <w:delText xml:space="preserve">cette quantité de nourriture </w:delText>
        </w:r>
      </w:del>
      <w:ins w:id="17" w:author="Sina Safadi" w:date="2021-06-02T16:22:00Z">
        <w:r w:rsidR="002A604F">
          <w:rPr>
            <w:rFonts w:ascii="Arial" w:eastAsia="Times New Roman" w:hAnsi="Arial" w:cs="Arial"/>
            <w:color w:val="000000"/>
            <w:sz w:val="24"/>
            <w:szCs w:val="24"/>
            <w:shd w:val="clear" w:color="auto" w:fill="FFFFFF"/>
            <w:lang w:val="fr-FR"/>
          </w:rPr>
          <w:t>des productions agricoles</w:t>
        </w:r>
      </w:ins>
      <w:ins w:id="18" w:author="Sina Safadi" w:date="2021-06-02T16:23:00Z">
        <w:r w:rsidR="002A604F">
          <w:rPr>
            <w:rFonts w:ascii="Arial" w:eastAsia="Times New Roman" w:hAnsi="Arial" w:cs="Arial"/>
            <w:color w:val="000000"/>
            <w:sz w:val="24"/>
            <w:szCs w:val="24"/>
            <w:shd w:val="clear" w:color="auto" w:fill="FFFFFF"/>
            <w:lang w:val="fr-FR"/>
          </w:rPr>
          <w:t>/des fruits et légumes</w:t>
        </w:r>
      </w:ins>
      <w:ins w:id="19" w:author="Sina Safadi" w:date="2021-06-02T16:22:00Z">
        <w:r w:rsidR="002A604F">
          <w:rPr>
            <w:rFonts w:ascii="Arial" w:eastAsia="Times New Roman" w:hAnsi="Arial" w:cs="Arial"/>
            <w:color w:val="000000"/>
            <w:sz w:val="24"/>
            <w:szCs w:val="24"/>
            <w:shd w:val="clear" w:color="auto" w:fill="FFFFFF"/>
            <w:lang w:val="fr-FR"/>
          </w:rPr>
          <w:t xml:space="preserve"> </w:t>
        </w:r>
      </w:ins>
      <w:r w:rsidRPr="00F756E6">
        <w:rPr>
          <w:rFonts w:ascii="Arial" w:eastAsia="Times New Roman" w:hAnsi="Arial" w:cs="Arial"/>
          <w:color w:val="000000"/>
          <w:sz w:val="24"/>
          <w:szCs w:val="24"/>
          <w:shd w:val="clear" w:color="auto" w:fill="FFFFFF"/>
          <w:lang w:val="fr-FR"/>
        </w:rPr>
        <w:t>se décompose</w:t>
      </w:r>
      <w:ins w:id="20" w:author="Sina Safadi" w:date="2021-06-02T16:22:00Z">
        <w:r w:rsidR="002A604F">
          <w:rPr>
            <w:rFonts w:ascii="Arial" w:eastAsia="Times New Roman" w:hAnsi="Arial" w:cs="Arial"/>
            <w:color w:val="000000"/>
            <w:sz w:val="24"/>
            <w:szCs w:val="24"/>
            <w:shd w:val="clear" w:color="auto" w:fill="FFFFFF"/>
            <w:lang w:val="fr-FR"/>
          </w:rPr>
          <w:t>nt</w:t>
        </w:r>
      </w:ins>
      <w:r w:rsidRPr="00F756E6">
        <w:rPr>
          <w:rFonts w:ascii="Arial" w:eastAsia="Times New Roman" w:hAnsi="Arial" w:cs="Arial"/>
          <w:color w:val="000000"/>
          <w:sz w:val="24"/>
          <w:szCs w:val="24"/>
          <w:shd w:val="clear" w:color="auto" w:fill="FFFFFF"/>
          <w:lang w:val="fr-FR"/>
        </w:rPr>
        <w:t xml:space="preserve"> dans les champs avant la récolte ou soit endommagée pendant le transport. </w:t>
      </w:r>
      <w:del w:id="21" w:author="Sina Safadi" w:date="2021-06-02T16:23:00Z">
        <w:r w:rsidRPr="00F756E6" w:rsidDel="002A604F">
          <w:rPr>
            <w:rFonts w:ascii="Arial" w:eastAsia="Times New Roman" w:hAnsi="Arial" w:cs="Arial"/>
            <w:color w:val="000000"/>
            <w:sz w:val="24"/>
            <w:szCs w:val="24"/>
            <w:shd w:val="clear" w:color="auto" w:fill="FFFFFF"/>
            <w:lang w:val="fr-FR"/>
          </w:rPr>
          <w:delText xml:space="preserve">Certains </w:delText>
        </w:r>
      </w:del>
      <w:ins w:id="22" w:author="Sina Safadi" w:date="2021-06-02T16:23:00Z">
        <w:r w:rsidR="002A604F">
          <w:rPr>
            <w:rFonts w:ascii="Arial" w:eastAsia="Times New Roman" w:hAnsi="Arial" w:cs="Arial"/>
            <w:color w:val="000000"/>
            <w:sz w:val="24"/>
            <w:szCs w:val="24"/>
            <w:shd w:val="clear" w:color="auto" w:fill="FFFFFF"/>
            <w:lang w:val="fr-FR"/>
          </w:rPr>
          <w:t xml:space="preserve">D’autre encore pourrissent </w:t>
        </w:r>
      </w:ins>
      <w:del w:id="23" w:author="Sina Safadi" w:date="2021-06-02T16:23:00Z">
        <w:r w:rsidRPr="00F756E6" w:rsidDel="002A604F">
          <w:rPr>
            <w:rFonts w:ascii="Arial" w:eastAsia="Times New Roman" w:hAnsi="Arial" w:cs="Arial"/>
            <w:color w:val="000000"/>
            <w:sz w:val="24"/>
            <w:szCs w:val="24"/>
            <w:shd w:val="clear" w:color="auto" w:fill="FFFFFF"/>
            <w:lang w:val="fr-FR"/>
          </w:rPr>
          <w:delText xml:space="preserve">sont perdus </w:delText>
        </w:r>
      </w:del>
      <w:r w:rsidRPr="00F756E6">
        <w:rPr>
          <w:rFonts w:ascii="Arial" w:eastAsia="Times New Roman" w:hAnsi="Arial" w:cs="Arial"/>
          <w:color w:val="000000"/>
          <w:sz w:val="24"/>
          <w:szCs w:val="24"/>
          <w:shd w:val="clear" w:color="auto" w:fill="FFFFFF"/>
          <w:lang w:val="fr-FR"/>
        </w:rPr>
        <w:t xml:space="preserve">sur les marchés de détail avant que les consommateurs ne puissent </w:t>
      </w:r>
      <w:ins w:id="24" w:author="Sina Safadi" w:date="2021-06-02T16:23:00Z">
        <w:r w:rsidR="002A604F">
          <w:rPr>
            <w:rFonts w:ascii="Arial" w:eastAsia="Times New Roman" w:hAnsi="Arial" w:cs="Arial"/>
            <w:color w:val="000000"/>
            <w:sz w:val="24"/>
            <w:szCs w:val="24"/>
            <w:shd w:val="clear" w:color="auto" w:fill="FFFFFF"/>
            <w:lang w:val="fr-FR"/>
          </w:rPr>
          <w:t xml:space="preserve">les </w:t>
        </w:r>
      </w:ins>
      <w:r w:rsidRPr="00F756E6">
        <w:rPr>
          <w:rFonts w:ascii="Arial" w:eastAsia="Times New Roman" w:hAnsi="Arial" w:cs="Arial"/>
          <w:color w:val="000000"/>
          <w:sz w:val="24"/>
          <w:szCs w:val="24"/>
          <w:shd w:val="clear" w:color="auto" w:fill="FFFFFF"/>
          <w:lang w:val="fr-FR"/>
        </w:rPr>
        <w:t xml:space="preserve">acheter. </w:t>
      </w:r>
      <w:ins w:id="25" w:author="Sina Safadi" w:date="2021-06-02T16:24:00Z">
        <w:r w:rsidR="002A604F">
          <w:rPr>
            <w:rFonts w:ascii="Arial" w:eastAsia="Times New Roman" w:hAnsi="Arial" w:cs="Arial"/>
            <w:color w:val="000000"/>
            <w:sz w:val="24"/>
            <w:szCs w:val="24"/>
            <w:shd w:val="clear" w:color="auto" w:fill="FFFFFF"/>
            <w:lang w:val="fr-FR"/>
          </w:rPr>
          <w:t xml:space="preserve">Il est également courant </w:t>
        </w:r>
      </w:ins>
      <w:del w:id="26" w:author="Sina Safadi" w:date="2021-06-02T16:23:00Z">
        <w:r w:rsidRPr="00F756E6" w:rsidDel="002A604F">
          <w:rPr>
            <w:rFonts w:ascii="Arial" w:eastAsia="Times New Roman" w:hAnsi="Arial" w:cs="Arial"/>
            <w:color w:val="000000"/>
            <w:sz w:val="24"/>
            <w:szCs w:val="24"/>
            <w:shd w:val="clear" w:color="auto" w:fill="FFFFFF"/>
            <w:lang w:val="fr-FR"/>
          </w:rPr>
          <w:delText>Pendant ce temps</w:delText>
        </w:r>
      </w:del>
      <w:r w:rsidRPr="00F756E6">
        <w:rPr>
          <w:rFonts w:ascii="Arial" w:eastAsia="Times New Roman" w:hAnsi="Arial" w:cs="Arial"/>
          <w:color w:val="000000"/>
          <w:sz w:val="24"/>
          <w:szCs w:val="24"/>
          <w:shd w:val="clear" w:color="auto" w:fill="FFFFFF"/>
          <w:lang w:val="fr-FR"/>
        </w:rPr>
        <w:t>, dans les pays développés</w:t>
      </w:r>
      <w:ins w:id="27" w:author="Sina Safadi" w:date="2021-06-02T16:24:00Z">
        <w:r w:rsidR="002A604F">
          <w:rPr>
            <w:rFonts w:ascii="Arial" w:eastAsia="Times New Roman" w:hAnsi="Arial" w:cs="Arial"/>
            <w:color w:val="000000"/>
            <w:sz w:val="24"/>
            <w:szCs w:val="24"/>
            <w:shd w:val="clear" w:color="auto" w:fill="FFFFFF"/>
            <w:lang w:val="fr-FR"/>
          </w:rPr>
          <w:t xml:space="preserve"> que</w:t>
        </w:r>
      </w:ins>
      <w:del w:id="28" w:author="Sina Safadi" w:date="2021-06-02T16:24:00Z">
        <w:r w:rsidRPr="00F756E6" w:rsidDel="002A604F">
          <w:rPr>
            <w:rFonts w:ascii="Arial" w:eastAsia="Times New Roman" w:hAnsi="Arial" w:cs="Arial"/>
            <w:color w:val="000000"/>
            <w:sz w:val="24"/>
            <w:szCs w:val="24"/>
            <w:shd w:val="clear" w:color="auto" w:fill="FFFFFF"/>
            <w:lang w:val="fr-FR"/>
          </w:rPr>
          <w:delText>,</w:delText>
        </w:r>
      </w:del>
      <w:r w:rsidRPr="00F756E6">
        <w:rPr>
          <w:rFonts w:ascii="Arial" w:eastAsia="Times New Roman" w:hAnsi="Arial" w:cs="Arial"/>
          <w:color w:val="000000"/>
          <w:sz w:val="24"/>
          <w:szCs w:val="24"/>
          <w:shd w:val="clear" w:color="auto" w:fill="FFFFFF"/>
          <w:lang w:val="fr-FR"/>
        </w:rPr>
        <w:t xml:space="preserve"> les gens achètent </w:t>
      </w:r>
      <w:del w:id="29" w:author="Sina Safadi" w:date="2021-06-02T16:24:00Z">
        <w:r w:rsidRPr="00F756E6" w:rsidDel="002A604F">
          <w:rPr>
            <w:rFonts w:ascii="Arial" w:eastAsia="Times New Roman" w:hAnsi="Arial" w:cs="Arial"/>
            <w:color w:val="000000"/>
            <w:sz w:val="24"/>
            <w:szCs w:val="24"/>
            <w:shd w:val="clear" w:color="auto" w:fill="FFFFFF"/>
            <w:lang w:val="fr-FR"/>
          </w:rPr>
          <w:delText xml:space="preserve">souvent </w:delText>
        </w:r>
      </w:del>
      <w:r w:rsidRPr="00F756E6">
        <w:rPr>
          <w:rFonts w:ascii="Arial" w:eastAsia="Times New Roman" w:hAnsi="Arial" w:cs="Arial"/>
          <w:color w:val="000000"/>
          <w:sz w:val="24"/>
          <w:szCs w:val="24"/>
          <w:shd w:val="clear" w:color="auto" w:fill="FFFFFF"/>
          <w:lang w:val="fr-FR"/>
        </w:rPr>
        <w:t xml:space="preserve">trop et ensuite </w:t>
      </w:r>
      <w:del w:id="30" w:author="Sina Safadi" w:date="2021-06-02T16:24:00Z">
        <w:r w:rsidRPr="00F756E6" w:rsidDel="002A604F">
          <w:rPr>
            <w:rFonts w:ascii="Arial" w:eastAsia="Times New Roman" w:hAnsi="Arial" w:cs="Arial"/>
            <w:color w:val="000000"/>
            <w:sz w:val="24"/>
            <w:szCs w:val="24"/>
            <w:shd w:val="clear" w:color="auto" w:fill="FFFFFF"/>
            <w:lang w:val="fr-FR"/>
          </w:rPr>
          <w:delText xml:space="preserve">le </w:delText>
        </w:r>
      </w:del>
      <w:r w:rsidRPr="00F756E6">
        <w:rPr>
          <w:rFonts w:ascii="Arial" w:eastAsia="Times New Roman" w:hAnsi="Arial" w:cs="Arial"/>
          <w:color w:val="000000"/>
          <w:sz w:val="24"/>
          <w:szCs w:val="24"/>
          <w:shd w:val="clear" w:color="auto" w:fill="FFFFFF"/>
          <w:lang w:val="fr-FR"/>
        </w:rPr>
        <w:t>jettent</w:t>
      </w:r>
      <w:ins w:id="31" w:author="Sina Safadi" w:date="2021-06-02T16:24:00Z">
        <w:r w:rsidR="002A604F">
          <w:rPr>
            <w:rFonts w:ascii="Arial" w:eastAsia="Times New Roman" w:hAnsi="Arial" w:cs="Arial"/>
            <w:color w:val="000000"/>
            <w:sz w:val="24"/>
            <w:szCs w:val="24"/>
            <w:shd w:val="clear" w:color="auto" w:fill="FFFFFF"/>
            <w:lang w:val="fr-FR"/>
          </w:rPr>
          <w:t xml:space="preserve"> leur course</w:t>
        </w:r>
      </w:ins>
      <w:r w:rsidRPr="00F756E6">
        <w:rPr>
          <w:rFonts w:ascii="Arial" w:eastAsia="Times New Roman" w:hAnsi="Arial" w:cs="Arial"/>
          <w:color w:val="000000"/>
          <w:sz w:val="24"/>
          <w:szCs w:val="24"/>
          <w:shd w:val="clear" w:color="auto" w:fill="FFFFFF"/>
          <w:lang w:val="fr-FR"/>
        </w:rPr>
        <w:t xml:space="preserve">. </w:t>
      </w:r>
      <w:ins w:id="32" w:author="Sina Safadi" w:date="2021-06-02T16:24:00Z">
        <w:r w:rsidR="002A604F">
          <w:rPr>
            <w:rFonts w:ascii="Arial" w:eastAsia="Times New Roman" w:hAnsi="Arial" w:cs="Arial"/>
            <w:color w:val="000000"/>
            <w:sz w:val="24"/>
            <w:szCs w:val="24"/>
            <w:shd w:val="clear" w:color="auto" w:fill="FFFFFF"/>
            <w:lang w:val="fr-FR"/>
          </w:rPr>
          <w:t xml:space="preserve">Il arrive également que des </w:t>
        </w:r>
      </w:ins>
      <w:del w:id="33" w:author="Sina Safadi" w:date="2021-06-02T16:24:00Z">
        <w:r w:rsidRPr="00F756E6" w:rsidDel="002A604F">
          <w:rPr>
            <w:rFonts w:ascii="Arial" w:eastAsia="Times New Roman" w:hAnsi="Arial" w:cs="Arial"/>
            <w:color w:val="000000"/>
            <w:sz w:val="24"/>
            <w:szCs w:val="24"/>
            <w:shd w:val="clear" w:color="auto" w:fill="FFFFFF"/>
            <w:lang w:val="fr-FR"/>
          </w:rPr>
          <w:delText xml:space="preserve">Ils rejettent les </w:delText>
        </w:r>
      </w:del>
      <w:r w:rsidRPr="00F756E6">
        <w:rPr>
          <w:rFonts w:ascii="Arial" w:eastAsia="Times New Roman" w:hAnsi="Arial" w:cs="Arial"/>
          <w:color w:val="000000"/>
          <w:sz w:val="24"/>
          <w:szCs w:val="24"/>
          <w:shd w:val="clear" w:color="auto" w:fill="FFFFFF"/>
          <w:lang w:val="fr-FR"/>
        </w:rPr>
        <w:t xml:space="preserve">aliments nutritionnellement parfaits </w:t>
      </w:r>
      <w:ins w:id="34" w:author="Sina Safadi" w:date="2021-06-02T16:24:00Z">
        <w:r w:rsidR="002A604F">
          <w:rPr>
            <w:rFonts w:ascii="Arial" w:eastAsia="Times New Roman" w:hAnsi="Arial" w:cs="Arial"/>
            <w:color w:val="000000"/>
            <w:sz w:val="24"/>
            <w:szCs w:val="24"/>
            <w:shd w:val="clear" w:color="auto" w:fill="FFFFFF"/>
            <w:lang w:val="fr-FR"/>
          </w:rPr>
          <w:t>soient jetés juste parce qu</w:t>
        </w:r>
      </w:ins>
      <w:ins w:id="35" w:author="Sina Safadi" w:date="2021-06-02T16:25:00Z">
        <w:r w:rsidR="002A604F">
          <w:rPr>
            <w:rFonts w:ascii="Arial" w:eastAsia="Times New Roman" w:hAnsi="Arial" w:cs="Arial"/>
            <w:color w:val="000000"/>
            <w:sz w:val="24"/>
            <w:szCs w:val="24"/>
            <w:shd w:val="clear" w:color="auto" w:fill="FFFFFF"/>
            <w:lang w:val="fr-FR"/>
          </w:rPr>
          <w:t xml:space="preserve">’ils </w:t>
        </w:r>
      </w:ins>
      <w:del w:id="36" w:author="Sina Safadi" w:date="2021-06-02T16:25:00Z">
        <w:r w:rsidRPr="00F756E6" w:rsidDel="002A604F">
          <w:rPr>
            <w:rFonts w:ascii="Arial" w:eastAsia="Times New Roman" w:hAnsi="Arial" w:cs="Arial"/>
            <w:color w:val="000000"/>
            <w:sz w:val="24"/>
            <w:szCs w:val="24"/>
            <w:shd w:val="clear" w:color="auto" w:fill="FFFFFF"/>
            <w:lang w:val="fr-FR"/>
          </w:rPr>
          <w:delText xml:space="preserve">qui </w:delText>
        </w:r>
      </w:del>
      <w:r w:rsidRPr="00F756E6">
        <w:rPr>
          <w:rFonts w:ascii="Arial" w:eastAsia="Times New Roman" w:hAnsi="Arial" w:cs="Arial"/>
          <w:color w:val="000000"/>
          <w:sz w:val="24"/>
          <w:szCs w:val="24"/>
          <w:shd w:val="clear" w:color="auto" w:fill="FFFFFF"/>
          <w:lang w:val="fr-FR"/>
        </w:rPr>
        <w:t>n'ont pas l'air esthétiquement parfaits.</w:t>
      </w:r>
      <w:ins w:id="37" w:author="Sina Safadi" w:date="2021-06-02T16:25:00Z">
        <w:r w:rsidR="002A604F">
          <w:rPr>
            <w:rFonts w:ascii="Arial" w:eastAsia="Times New Roman" w:hAnsi="Arial" w:cs="Arial"/>
            <w:color w:val="000000"/>
            <w:sz w:val="24"/>
            <w:szCs w:val="24"/>
            <w:shd w:val="clear" w:color="auto" w:fill="FFFFFF"/>
            <w:lang w:val="fr-FR"/>
          </w:rPr>
          <w:t xml:space="preserve"> Enfin, il n’est pas rare que </w:t>
        </w:r>
      </w:ins>
    </w:p>
    <w:p w14:paraId="427EB30D" w14:textId="7F1A53F5" w:rsidR="00F756E6" w:rsidRPr="00F756E6" w:rsidRDefault="00F756E6" w:rsidP="002A604F">
      <w:pPr>
        <w:spacing w:after="0" w:line="240" w:lineRule="auto"/>
        <w:ind w:left="1440"/>
        <w:rPr>
          <w:rFonts w:ascii="Times New Roman" w:eastAsia="Times New Roman" w:hAnsi="Times New Roman" w:cs="Times New Roman"/>
          <w:sz w:val="24"/>
          <w:szCs w:val="24"/>
          <w:lang w:val="fr-FR"/>
        </w:rPr>
      </w:pPr>
      <w:del w:id="38" w:author="Sina Safadi" w:date="2021-06-02T16:25:00Z">
        <w:r w:rsidRPr="00F756E6" w:rsidDel="002A604F">
          <w:rPr>
            <w:rFonts w:ascii="Arial" w:eastAsia="Times New Roman" w:hAnsi="Arial" w:cs="Arial"/>
            <w:color w:val="000000"/>
            <w:sz w:val="24"/>
            <w:szCs w:val="24"/>
            <w:shd w:val="clear" w:color="auto" w:fill="FFFFFF"/>
            <w:lang w:val="fr-FR"/>
          </w:rPr>
          <w:delText xml:space="preserve">On nous sert régulièrement </w:delText>
        </w:r>
      </w:del>
      <w:proofErr w:type="gramStart"/>
      <w:ins w:id="39" w:author="Sina Safadi" w:date="2021-06-02T16:25:00Z">
        <w:r w:rsidR="002A604F">
          <w:rPr>
            <w:rFonts w:ascii="Arial" w:eastAsia="Times New Roman" w:hAnsi="Arial" w:cs="Arial"/>
            <w:color w:val="000000"/>
            <w:sz w:val="24"/>
            <w:szCs w:val="24"/>
            <w:shd w:val="clear" w:color="auto" w:fill="FFFFFF"/>
            <w:lang w:val="fr-FR"/>
          </w:rPr>
          <w:t>soit</w:t>
        </w:r>
        <w:proofErr w:type="gramEnd"/>
        <w:r w:rsidR="002A604F">
          <w:rPr>
            <w:rFonts w:ascii="Arial" w:eastAsia="Times New Roman" w:hAnsi="Arial" w:cs="Arial"/>
            <w:color w:val="000000"/>
            <w:sz w:val="24"/>
            <w:szCs w:val="24"/>
            <w:shd w:val="clear" w:color="auto" w:fill="FFFFFF"/>
            <w:lang w:val="fr-FR"/>
          </w:rPr>
          <w:t xml:space="preserve"> servi </w:t>
        </w:r>
      </w:ins>
      <w:r w:rsidRPr="00F756E6">
        <w:rPr>
          <w:rFonts w:ascii="Arial" w:eastAsia="Times New Roman" w:hAnsi="Arial" w:cs="Arial"/>
          <w:color w:val="000000"/>
          <w:sz w:val="24"/>
          <w:szCs w:val="24"/>
          <w:shd w:val="clear" w:color="auto" w:fill="FFFFFF"/>
          <w:lang w:val="fr-FR"/>
        </w:rPr>
        <w:t xml:space="preserve">des repas surdimensionnés, dont </w:t>
      </w:r>
      <w:del w:id="40" w:author="Sina Safadi" w:date="2021-06-02T16:25:00Z">
        <w:r w:rsidRPr="00F756E6" w:rsidDel="002A604F">
          <w:rPr>
            <w:rFonts w:ascii="Arial" w:eastAsia="Times New Roman" w:hAnsi="Arial" w:cs="Arial"/>
            <w:color w:val="000000"/>
            <w:sz w:val="24"/>
            <w:szCs w:val="24"/>
            <w:shd w:val="clear" w:color="auto" w:fill="FFFFFF"/>
            <w:lang w:val="fr-FR"/>
          </w:rPr>
          <w:delText xml:space="preserve">la plupart </w:delText>
        </w:r>
      </w:del>
      <w:ins w:id="41" w:author="Sina Safadi" w:date="2021-06-02T16:25:00Z">
        <w:r w:rsidR="002A604F">
          <w:rPr>
            <w:rFonts w:ascii="Arial" w:eastAsia="Times New Roman" w:hAnsi="Arial" w:cs="Arial"/>
            <w:color w:val="000000"/>
            <w:sz w:val="24"/>
            <w:szCs w:val="24"/>
            <w:shd w:val="clear" w:color="auto" w:fill="FFFFFF"/>
            <w:lang w:val="fr-FR"/>
          </w:rPr>
          <w:t xml:space="preserve">une grande quantité </w:t>
        </w:r>
      </w:ins>
      <w:r w:rsidRPr="00F756E6">
        <w:rPr>
          <w:rFonts w:ascii="Arial" w:eastAsia="Times New Roman" w:hAnsi="Arial" w:cs="Arial"/>
          <w:color w:val="000000"/>
          <w:sz w:val="24"/>
          <w:szCs w:val="24"/>
          <w:shd w:val="clear" w:color="auto" w:fill="FFFFFF"/>
          <w:lang w:val="fr-FR"/>
        </w:rPr>
        <w:t xml:space="preserve">sont jetés. </w:t>
      </w:r>
      <w:del w:id="42" w:author="Sina Safadi" w:date="2021-06-02T16:27:00Z">
        <w:r w:rsidRPr="00F756E6" w:rsidDel="002A604F">
          <w:rPr>
            <w:rFonts w:ascii="Arial" w:eastAsia="Times New Roman" w:hAnsi="Arial" w:cs="Arial"/>
            <w:color w:val="000000"/>
            <w:sz w:val="24"/>
            <w:szCs w:val="24"/>
            <w:shd w:val="clear" w:color="auto" w:fill="FFFFFF"/>
            <w:lang w:val="fr-FR"/>
          </w:rPr>
          <w:delText xml:space="preserve">Malgré diverses </w:delText>
        </w:r>
      </w:del>
      <w:ins w:id="43" w:author="Sina Safadi" w:date="2021-06-02T16:27:00Z">
        <w:del w:id="44" w:author="Dac An Nguyen" w:date="2021-06-02T17:17:00Z">
          <w:r w:rsidR="002A604F" w:rsidDel="00E6550E">
            <w:rPr>
              <w:rFonts w:ascii="Arial" w:eastAsia="Times New Roman" w:hAnsi="Arial" w:cs="Arial"/>
              <w:color w:val="000000"/>
              <w:sz w:val="24"/>
              <w:szCs w:val="24"/>
              <w:shd w:val="clear" w:color="auto" w:fill="FFFFFF"/>
              <w:lang w:val="fr-FR"/>
            </w:rPr>
            <w:delText xml:space="preserve">pour toutes ces </w:delText>
          </w:r>
        </w:del>
      </w:ins>
      <w:del w:id="45" w:author="Dac An Nguyen" w:date="2021-06-02T17:17:00Z">
        <w:r w:rsidRPr="00F756E6" w:rsidDel="00E6550E">
          <w:rPr>
            <w:rFonts w:ascii="Arial" w:eastAsia="Times New Roman" w:hAnsi="Arial" w:cs="Arial"/>
            <w:color w:val="000000"/>
            <w:sz w:val="24"/>
            <w:szCs w:val="24"/>
            <w:shd w:val="clear" w:color="auto" w:fill="FFFFFF"/>
            <w:lang w:val="fr-FR"/>
          </w:rPr>
          <w:delText xml:space="preserve">raisons, nous gaspillons de la nourriture partout, souvent d'une manière imprévue mais </w:delText>
        </w:r>
      </w:del>
      <w:ins w:id="46" w:author="Sina Safadi" w:date="2021-06-02T16:27:00Z">
        <w:del w:id="47" w:author="Dac An Nguyen" w:date="2021-06-02T17:17:00Z">
          <w:r w:rsidR="002A604F" w:rsidDel="00E6550E">
            <w:rPr>
              <w:rFonts w:ascii="Arial" w:eastAsia="Times New Roman" w:hAnsi="Arial" w:cs="Arial"/>
              <w:color w:val="000000"/>
              <w:sz w:val="24"/>
              <w:szCs w:val="24"/>
              <w:shd w:val="clear" w:color="auto" w:fill="FFFFFF"/>
              <w:lang w:val="fr-FR"/>
            </w:rPr>
            <w:delText xml:space="preserve">ce </w:delText>
          </w:r>
        </w:del>
      </w:ins>
      <w:del w:id="48" w:author="Dac An Nguyen" w:date="2021-06-02T17:17:00Z">
        <w:r w:rsidRPr="00F756E6" w:rsidDel="00E6550E">
          <w:rPr>
            <w:rFonts w:ascii="Arial" w:eastAsia="Times New Roman" w:hAnsi="Arial" w:cs="Arial"/>
            <w:color w:val="000000"/>
            <w:sz w:val="24"/>
            <w:szCs w:val="24"/>
            <w:shd w:val="clear" w:color="auto" w:fill="FFFFFF"/>
            <w:lang w:val="fr-FR"/>
          </w:rPr>
          <w:delText xml:space="preserve">qui semble insensée </w:delText>
        </w:r>
      </w:del>
      <w:ins w:id="49" w:author="Sina Safadi" w:date="2021-06-02T16:27:00Z">
        <w:del w:id="50" w:author="Dac An Nguyen" w:date="2021-06-02T17:17:00Z">
          <w:r w:rsidR="002A604F" w:rsidDel="00E6550E">
            <w:rPr>
              <w:rFonts w:ascii="Arial" w:eastAsia="Times New Roman" w:hAnsi="Arial" w:cs="Arial"/>
              <w:color w:val="000000"/>
              <w:sz w:val="24"/>
              <w:szCs w:val="24"/>
              <w:shd w:val="clear" w:color="auto" w:fill="FFFFFF"/>
              <w:lang w:val="fr-FR"/>
            </w:rPr>
            <w:delText>au vu des enjeux sanitaires, écologiques et de mal nutrition</w:delText>
          </w:r>
        </w:del>
      </w:ins>
      <w:del w:id="51" w:author="Dac An Nguyen" w:date="2021-06-02T17:17:00Z">
        <w:r w:rsidRPr="00F756E6" w:rsidDel="00E6550E">
          <w:rPr>
            <w:rFonts w:ascii="Arial" w:eastAsia="Times New Roman" w:hAnsi="Arial" w:cs="Arial"/>
            <w:color w:val="000000"/>
            <w:sz w:val="24"/>
            <w:szCs w:val="24"/>
            <w:shd w:val="clear" w:color="auto" w:fill="FFFFFF"/>
            <w:lang w:val="fr-FR"/>
          </w:rPr>
          <w:delText>étant donné notre besoin fondamental de cette précieuse ressource.</w:delText>
        </w:r>
      </w:del>
    </w:p>
    <w:p w14:paraId="11A7E061" w14:textId="77777777" w:rsidR="00F756E6" w:rsidRPr="00F756E6" w:rsidRDefault="00F756E6" w:rsidP="00F756E6">
      <w:pPr>
        <w:spacing w:after="0" w:line="240" w:lineRule="auto"/>
        <w:rPr>
          <w:rFonts w:ascii="Times New Roman" w:eastAsia="Times New Roman" w:hAnsi="Times New Roman" w:cs="Times New Roman"/>
          <w:sz w:val="24"/>
          <w:szCs w:val="24"/>
          <w:lang w:val="fr-FR"/>
        </w:rPr>
      </w:pPr>
    </w:p>
    <w:p w14:paraId="705796DE" w14:textId="200B27DC" w:rsidR="00F756E6" w:rsidRPr="00F756E6" w:rsidRDefault="00F756E6" w:rsidP="00F756E6">
      <w:pPr>
        <w:shd w:val="clear" w:color="auto" w:fill="FFFFFF"/>
        <w:spacing w:after="0" w:line="240" w:lineRule="auto"/>
        <w:ind w:left="1440"/>
        <w:rPr>
          <w:rFonts w:ascii="Times New Roman" w:eastAsia="Times New Roman" w:hAnsi="Times New Roman" w:cs="Times New Roman"/>
          <w:sz w:val="24"/>
          <w:szCs w:val="24"/>
          <w:lang w:val="fr-FR"/>
        </w:rPr>
      </w:pPr>
      <w:r w:rsidRPr="00F756E6">
        <w:rPr>
          <w:rFonts w:ascii="Arial" w:eastAsia="Times New Roman" w:hAnsi="Arial" w:cs="Arial"/>
          <w:color w:val="000000"/>
          <w:sz w:val="24"/>
          <w:szCs w:val="24"/>
          <w:shd w:val="clear" w:color="auto" w:fill="FFFFFF"/>
          <w:lang w:val="fr-FR"/>
        </w:rPr>
        <w:t xml:space="preserve">En fait, nous produisons suffisamment de nourriture pour nourrir 10 milliards de personnes </w:t>
      </w:r>
      <w:del w:id="52" w:author="Sina Safadi" w:date="2021-06-02T16:28:00Z">
        <w:r w:rsidRPr="00F756E6" w:rsidDel="002A604F">
          <w:rPr>
            <w:rFonts w:ascii="Arial" w:eastAsia="Times New Roman" w:hAnsi="Arial" w:cs="Arial"/>
            <w:color w:val="000000"/>
            <w:sz w:val="24"/>
            <w:szCs w:val="24"/>
            <w:shd w:val="clear" w:color="auto" w:fill="FFFFFF"/>
            <w:lang w:val="fr-FR"/>
          </w:rPr>
          <w:delText>-</w:delText>
        </w:r>
      </w:del>
      <w:ins w:id="53" w:author="Sina Safadi" w:date="2021-06-02T16:28:00Z">
        <w:r w:rsidR="002A604F">
          <w:rPr>
            <w:rFonts w:ascii="Arial" w:eastAsia="Times New Roman" w:hAnsi="Arial" w:cs="Arial"/>
            <w:color w:val="000000"/>
            <w:sz w:val="24"/>
            <w:szCs w:val="24"/>
            <w:shd w:val="clear" w:color="auto" w:fill="FFFFFF"/>
            <w:lang w:val="fr-FR"/>
          </w:rPr>
          <w:t>–</w:t>
        </w:r>
      </w:ins>
      <w:r w:rsidRPr="00F756E6">
        <w:rPr>
          <w:rFonts w:ascii="Arial" w:eastAsia="Times New Roman" w:hAnsi="Arial" w:cs="Arial"/>
          <w:color w:val="000000"/>
          <w:sz w:val="24"/>
          <w:szCs w:val="24"/>
          <w:shd w:val="clear" w:color="auto" w:fill="FFFFFF"/>
          <w:lang w:val="fr-FR"/>
        </w:rPr>
        <w:t xml:space="preserve"> </w:t>
      </w:r>
      <w:ins w:id="54" w:author="Sina Safadi" w:date="2021-06-02T16:28:00Z">
        <w:r w:rsidR="002A604F">
          <w:rPr>
            <w:rFonts w:ascii="Arial" w:eastAsia="Times New Roman" w:hAnsi="Arial" w:cs="Arial"/>
            <w:color w:val="000000"/>
            <w:sz w:val="24"/>
            <w:szCs w:val="24"/>
            <w:shd w:val="clear" w:color="auto" w:fill="FFFFFF"/>
            <w:lang w:val="fr-FR"/>
          </w:rPr>
          <w:t xml:space="preserve">soit </w:t>
        </w:r>
      </w:ins>
      <w:r w:rsidRPr="00F756E6">
        <w:rPr>
          <w:rFonts w:ascii="Arial" w:eastAsia="Times New Roman" w:hAnsi="Arial" w:cs="Arial"/>
          <w:color w:val="000000"/>
          <w:sz w:val="24"/>
          <w:szCs w:val="24"/>
          <w:shd w:val="clear" w:color="auto" w:fill="FFFFFF"/>
          <w:lang w:val="fr-FR"/>
        </w:rPr>
        <w:t xml:space="preserve">pour </w:t>
      </w:r>
      <w:del w:id="55" w:author="Sina Safadi" w:date="2021-06-02T16:28:00Z">
        <w:r w:rsidRPr="00F756E6" w:rsidDel="002A604F">
          <w:rPr>
            <w:rFonts w:ascii="Arial" w:eastAsia="Times New Roman" w:hAnsi="Arial" w:cs="Arial"/>
            <w:color w:val="000000"/>
            <w:sz w:val="24"/>
            <w:szCs w:val="24"/>
            <w:shd w:val="clear" w:color="auto" w:fill="FFFFFF"/>
            <w:lang w:val="fr-FR"/>
          </w:rPr>
          <w:delText xml:space="preserve">tout le </w:delText>
        </w:r>
      </w:del>
      <w:ins w:id="56" w:author="Sina Safadi" w:date="2021-06-02T16:28:00Z">
        <w:r w:rsidR="002A604F">
          <w:rPr>
            <w:rFonts w:ascii="Arial" w:eastAsia="Times New Roman" w:hAnsi="Arial" w:cs="Arial"/>
            <w:color w:val="000000"/>
            <w:sz w:val="24"/>
            <w:szCs w:val="24"/>
            <w:shd w:val="clear" w:color="auto" w:fill="FFFFFF"/>
            <w:lang w:val="fr-FR"/>
          </w:rPr>
          <w:t xml:space="preserve">l’ensemble des êtres humains </w:t>
        </w:r>
      </w:ins>
      <w:del w:id="57" w:author="Sina Safadi" w:date="2021-06-02T16:28:00Z">
        <w:r w:rsidRPr="00F756E6" w:rsidDel="002A604F">
          <w:rPr>
            <w:rFonts w:ascii="Arial" w:eastAsia="Times New Roman" w:hAnsi="Arial" w:cs="Arial"/>
            <w:color w:val="000000"/>
            <w:sz w:val="24"/>
            <w:szCs w:val="24"/>
            <w:shd w:val="clear" w:color="auto" w:fill="FFFFFF"/>
            <w:lang w:val="fr-FR"/>
          </w:rPr>
          <w:delText xml:space="preserve">monde aujourd'hui </w:delText>
        </w:r>
      </w:del>
      <w:r w:rsidRPr="00F756E6">
        <w:rPr>
          <w:rFonts w:ascii="Arial" w:eastAsia="Times New Roman" w:hAnsi="Arial" w:cs="Arial"/>
          <w:color w:val="000000"/>
          <w:sz w:val="24"/>
          <w:szCs w:val="24"/>
          <w:shd w:val="clear" w:color="auto" w:fill="FFFFFF"/>
          <w:lang w:val="fr-FR"/>
        </w:rPr>
        <w:t xml:space="preserve">et </w:t>
      </w:r>
      <w:del w:id="58" w:author="Sina Safadi" w:date="2021-06-02T16:28:00Z">
        <w:r w:rsidRPr="00F756E6" w:rsidDel="002A604F">
          <w:rPr>
            <w:rFonts w:ascii="Arial" w:eastAsia="Times New Roman" w:hAnsi="Arial" w:cs="Arial"/>
            <w:color w:val="000000"/>
            <w:sz w:val="24"/>
            <w:szCs w:val="24"/>
            <w:shd w:val="clear" w:color="auto" w:fill="FFFFFF"/>
            <w:lang w:val="fr-FR"/>
          </w:rPr>
          <w:delText xml:space="preserve">pour </w:delText>
        </w:r>
      </w:del>
      <w:ins w:id="59" w:author="Sina Safadi" w:date="2021-06-02T16:28:00Z">
        <w:r w:rsidR="002A604F">
          <w:rPr>
            <w:rFonts w:ascii="Arial" w:eastAsia="Times New Roman" w:hAnsi="Arial" w:cs="Arial"/>
            <w:color w:val="000000"/>
            <w:sz w:val="24"/>
            <w:szCs w:val="24"/>
            <w:shd w:val="clear" w:color="auto" w:fill="FFFFFF"/>
            <w:lang w:val="fr-FR"/>
          </w:rPr>
          <w:t>aussi pour l’ensemble de l’humanité en 2050 tel que les projections le prévoit</w:t>
        </w:r>
      </w:ins>
      <w:del w:id="60" w:author="Sina Safadi" w:date="2021-06-02T16:28:00Z">
        <w:r w:rsidRPr="00F756E6" w:rsidDel="002A604F">
          <w:rPr>
            <w:rFonts w:ascii="Arial" w:eastAsia="Times New Roman" w:hAnsi="Arial" w:cs="Arial"/>
            <w:color w:val="000000"/>
            <w:sz w:val="24"/>
            <w:szCs w:val="24"/>
            <w:shd w:val="clear" w:color="auto" w:fill="FFFFFF"/>
            <w:lang w:val="fr-FR"/>
          </w:rPr>
          <w:delText>ceux qui devraient atteindre 2050</w:delText>
        </w:r>
      </w:del>
      <w:r w:rsidRPr="00F756E6">
        <w:rPr>
          <w:rFonts w:ascii="Arial" w:eastAsia="Times New Roman" w:hAnsi="Arial" w:cs="Arial"/>
          <w:color w:val="000000"/>
          <w:sz w:val="24"/>
          <w:szCs w:val="24"/>
          <w:shd w:val="clear" w:color="auto" w:fill="FFFFFF"/>
          <w:lang w:val="fr-FR"/>
        </w:rPr>
        <w:t xml:space="preserve">. </w:t>
      </w:r>
      <w:ins w:id="61" w:author="Sina Safadi" w:date="2021-06-02T16:28:00Z">
        <w:r w:rsidR="002A604F">
          <w:rPr>
            <w:rFonts w:ascii="Arial" w:eastAsia="Times New Roman" w:hAnsi="Arial" w:cs="Arial"/>
            <w:color w:val="000000"/>
            <w:sz w:val="24"/>
            <w:szCs w:val="24"/>
            <w:shd w:val="clear" w:color="auto" w:fill="FFFFFF"/>
            <w:lang w:val="fr-FR"/>
          </w:rPr>
          <w:t xml:space="preserve">Malgré cela </w:t>
        </w:r>
      </w:ins>
      <w:del w:id="62" w:author="Sina Safadi" w:date="2021-06-02T16:29:00Z">
        <w:r w:rsidRPr="00F756E6" w:rsidDel="002A604F">
          <w:rPr>
            <w:rFonts w:ascii="Arial" w:eastAsia="Times New Roman" w:hAnsi="Arial" w:cs="Arial"/>
            <w:color w:val="000000"/>
            <w:sz w:val="24"/>
            <w:szCs w:val="24"/>
            <w:shd w:val="clear" w:color="auto" w:fill="FFFFFF"/>
            <w:lang w:val="fr-FR"/>
          </w:rPr>
          <w:delText>L</w:delText>
        </w:r>
      </w:del>
      <w:ins w:id="63" w:author="Sina Safadi" w:date="2021-06-02T16:29:00Z">
        <w:r w:rsidR="002A604F">
          <w:rPr>
            <w:rFonts w:ascii="Arial" w:eastAsia="Times New Roman" w:hAnsi="Arial" w:cs="Arial"/>
            <w:color w:val="000000"/>
            <w:sz w:val="24"/>
            <w:szCs w:val="24"/>
            <w:shd w:val="clear" w:color="auto" w:fill="FFFFFF"/>
            <w:lang w:val="fr-FR"/>
          </w:rPr>
          <w:t>l</w:t>
        </w:r>
      </w:ins>
      <w:r w:rsidRPr="00F756E6">
        <w:rPr>
          <w:rFonts w:ascii="Arial" w:eastAsia="Times New Roman" w:hAnsi="Arial" w:cs="Arial"/>
          <w:color w:val="000000"/>
          <w:sz w:val="24"/>
          <w:szCs w:val="24"/>
          <w:shd w:val="clear" w:color="auto" w:fill="FFFFFF"/>
          <w:lang w:val="fr-FR"/>
        </w:rPr>
        <w:t xml:space="preserve">es humains ont encore faim. Il est difficile d'imaginer un tel gaspillage </w:t>
      </w:r>
      <w:del w:id="64" w:author="Sina Safadi" w:date="2021-06-02T16:29:00Z">
        <w:r w:rsidRPr="00F756E6" w:rsidDel="002A604F">
          <w:rPr>
            <w:rFonts w:ascii="Arial" w:eastAsia="Times New Roman" w:hAnsi="Arial" w:cs="Arial"/>
            <w:color w:val="000000"/>
            <w:sz w:val="24"/>
            <w:szCs w:val="24"/>
            <w:shd w:val="clear" w:color="auto" w:fill="FFFFFF"/>
            <w:lang w:val="fr-FR"/>
          </w:rPr>
          <w:delText xml:space="preserve">de quelque chose d'aussi précieux </w:delText>
        </w:r>
      </w:del>
      <w:r w:rsidRPr="00F756E6">
        <w:rPr>
          <w:rFonts w:ascii="Arial" w:eastAsia="Times New Roman" w:hAnsi="Arial" w:cs="Arial"/>
          <w:color w:val="000000"/>
          <w:sz w:val="24"/>
          <w:szCs w:val="24"/>
          <w:shd w:val="clear" w:color="auto" w:fill="FFFFFF"/>
          <w:lang w:val="fr-FR"/>
        </w:rPr>
        <w:t>dans notre monde moderne et interconnecté. Plus de 800 millions de personnes - à hauteur de la population des États-Unis et de l'Union européenne réunies - souffrent toujours de la faim chronique. Deux milliards de personnes, dont beaucoup sont des enfants de moins de cinq ans, souffrent de malnutrition.</w:t>
      </w:r>
    </w:p>
    <w:p w14:paraId="6B43B43D" w14:textId="3786EF65" w:rsidR="00F756E6" w:rsidRPr="00F756E6" w:rsidDel="001D6E4A" w:rsidRDefault="00F756E6">
      <w:pPr>
        <w:spacing w:after="0" w:line="240" w:lineRule="auto"/>
        <w:ind w:left="1440"/>
        <w:rPr>
          <w:del w:id="65" w:author="Dac An Nguyen" w:date="2021-06-02T17:14:00Z"/>
          <w:rFonts w:ascii="Times New Roman" w:eastAsia="Times New Roman" w:hAnsi="Times New Roman" w:cs="Times New Roman"/>
          <w:sz w:val="24"/>
          <w:szCs w:val="24"/>
          <w:lang w:val="fr-FR"/>
        </w:rPr>
        <w:pPrChange w:id="66" w:author="Dac An Nguyen" w:date="2021-06-02T17:14:00Z">
          <w:pPr>
            <w:spacing w:after="0" w:line="240" w:lineRule="auto"/>
          </w:pPr>
        </w:pPrChange>
      </w:pPr>
      <w:r w:rsidRPr="00F756E6">
        <w:rPr>
          <w:rFonts w:ascii="Times New Roman" w:eastAsia="Times New Roman" w:hAnsi="Times New Roman" w:cs="Times New Roman"/>
          <w:sz w:val="24"/>
          <w:szCs w:val="24"/>
          <w:lang w:val="fr-FR"/>
        </w:rPr>
        <w:br/>
      </w:r>
    </w:p>
    <w:p w14:paraId="1F667017" w14:textId="28A5639C" w:rsidR="00F756E6" w:rsidRPr="00F756E6" w:rsidDel="001D6E4A" w:rsidRDefault="00F756E6">
      <w:pPr>
        <w:numPr>
          <w:ilvl w:val="0"/>
          <w:numId w:val="2"/>
        </w:numPr>
        <w:spacing w:after="0" w:line="240" w:lineRule="auto"/>
        <w:ind w:left="1440"/>
        <w:textAlignment w:val="baseline"/>
        <w:rPr>
          <w:del w:id="67" w:author="Dac An Nguyen" w:date="2021-06-02T17:14:00Z"/>
          <w:rFonts w:ascii="Arial" w:eastAsia="Times New Roman" w:hAnsi="Arial" w:cs="Arial"/>
          <w:color w:val="000000"/>
          <w:sz w:val="24"/>
          <w:szCs w:val="24"/>
          <w:lang w:val="fr-FR"/>
        </w:rPr>
      </w:pPr>
      <w:del w:id="68" w:author="Dac An Nguyen" w:date="2021-06-02T17:14:00Z">
        <w:r w:rsidRPr="00F756E6" w:rsidDel="001D6E4A">
          <w:rPr>
            <w:rFonts w:ascii="Arial" w:eastAsia="Times New Roman" w:hAnsi="Arial" w:cs="Arial"/>
            <w:color w:val="000000"/>
            <w:sz w:val="24"/>
            <w:szCs w:val="24"/>
            <w:lang w:val="fr-FR"/>
          </w:rPr>
          <w:delText>Le gaspillage alimentaire mondial</w:delText>
        </w:r>
      </w:del>
    </w:p>
    <w:p w14:paraId="37E6D36F" w14:textId="158B80D9" w:rsidR="00F756E6" w:rsidRPr="00F756E6" w:rsidDel="001D6E4A" w:rsidRDefault="00F756E6">
      <w:pPr>
        <w:spacing w:after="0" w:line="240" w:lineRule="auto"/>
        <w:ind w:left="1440"/>
        <w:rPr>
          <w:del w:id="69" w:author="Dac An Nguyen" w:date="2021-06-02T17:13:00Z"/>
          <w:rFonts w:ascii="Times New Roman" w:eastAsia="Times New Roman" w:hAnsi="Times New Roman" w:cs="Times New Roman"/>
          <w:sz w:val="24"/>
          <w:szCs w:val="24"/>
          <w:lang w:val="fr-FR"/>
        </w:rPr>
        <w:pPrChange w:id="70" w:author="Sina Safadi" w:date="2021-06-02T17:25:00Z">
          <w:pPr>
            <w:shd w:val="clear" w:color="auto" w:fill="FFFFFF"/>
            <w:spacing w:after="0" w:line="240" w:lineRule="auto"/>
            <w:ind w:left="1440"/>
          </w:pPr>
        </w:pPrChange>
      </w:pPr>
      <w:r w:rsidRPr="00F756E6">
        <w:rPr>
          <w:rFonts w:ascii="Arial" w:eastAsia="Times New Roman" w:hAnsi="Arial" w:cs="Arial"/>
          <w:color w:val="4C4947"/>
          <w:sz w:val="24"/>
          <w:szCs w:val="24"/>
          <w:lang w:val="fr-FR"/>
        </w:rPr>
        <w:t xml:space="preserve">Environ un tiers de tous les aliments produits pour la consommation humaine sont perdus ou gaspillés dans le processus </w:t>
      </w:r>
      <w:ins w:id="71" w:author="Sina Safadi" w:date="2021-06-02T16:29:00Z">
        <w:r w:rsidR="002A604F">
          <w:rPr>
            <w:rFonts w:ascii="Arial" w:eastAsia="Times New Roman" w:hAnsi="Arial" w:cs="Arial"/>
            <w:color w:val="4C4947"/>
            <w:sz w:val="24"/>
            <w:szCs w:val="24"/>
            <w:lang w:val="fr-FR"/>
          </w:rPr>
          <w:t xml:space="preserve">qui conduit </w:t>
        </w:r>
      </w:ins>
      <w:r w:rsidRPr="00F756E6">
        <w:rPr>
          <w:rFonts w:ascii="Arial" w:eastAsia="Times New Roman" w:hAnsi="Arial" w:cs="Arial"/>
          <w:color w:val="4C4947"/>
          <w:sz w:val="24"/>
          <w:szCs w:val="24"/>
          <w:lang w:val="fr-FR"/>
        </w:rPr>
        <w:t xml:space="preserve">de la ferme à la fourchette. </w:t>
      </w:r>
      <w:del w:id="72" w:author="Sina Safadi" w:date="2021-06-02T17:24:00Z">
        <w:r w:rsidRPr="00F756E6" w:rsidDel="00DB5E22">
          <w:rPr>
            <w:rFonts w:ascii="Arial" w:eastAsia="Times New Roman" w:hAnsi="Arial" w:cs="Arial"/>
            <w:color w:val="4C4947"/>
            <w:sz w:val="24"/>
            <w:szCs w:val="24"/>
            <w:lang w:val="fr-FR"/>
          </w:rPr>
          <w:delText>Dans lequel, u</w:delText>
        </w:r>
      </w:del>
      <w:ins w:id="73" w:author="Sina Safadi" w:date="2021-06-02T17:24:00Z">
        <w:r w:rsidR="00DB5E22">
          <w:rPr>
            <w:rFonts w:ascii="Arial" w:eastAsia="Times New Roman" w:hAnsi="Arial" w:cs="Arial"/>
            <w:color w:val="4C4947"/>
            <w:sz w:val="24"/>
            <w:szCs w:val="24"/>
            <w:lang w:val="fr-FR"/>
          </w:rPr>
          <w:t>U</w:t>
        </w:r>
      </w:ins>
      <w:r w:rsidRPr="00F756E6">
        <w:rPr>
          <w:rFonts w:ascii="Arial" w:eastAsia="Times New Roman" w:hAnsi="Arial" w:cs="Arial"/>
          <w:color w:val="4C4947"/>
          <w:sz w:val="24"/>
          <w:szCs w:val="24"/>
          <w:lang w:val="fr-FR"/>
        </w:rPr>
        <w:t xml:space="preserve">ne partie des aliments </w:t>
      </w:r>
      <w:ins w:id="74" w:author="Sina Safadi" w:date="2021-06-02T17:24:00Z">
        <w:r w:rsidR="00DB5E22" w:rsidRPr="00F756E6">
          <w:rPr>
            <w:rFonts w:ascii="Arial" w:eastAsia="Times New Roman" w:hAnsi="Arial" w:cs="Arial"/>
            <w:color w:val="4C4947"/>
            <w:sz w:val="24"/>
            <w:szCs w:val="24"/>
            <w:lang w:val="fr-FR"/>
          </w:rPr>
          <w:t>est perdu</w:t>
        </w:r>
        <w:r w:rsidR="00DB5E22">
          <w:rPr>
            <w:rFonts w:ascii="Arial" w:eastAsia="Times New Roman" w:hAnsi="Arial" w:cs="Arial"/>
            <w:color w:val="4C4947"/>
            <w:sz w:val="24"/>
            <w:szCs w:val="24"/>
            <w:lang w:val="fr-FR"/>
          </w:rPr>
          <w:t>e</w:t>
        </w:r>
        <w:r w:rsidR="00DB5E22" w:rsidRPr="00F756E6">
          <w:rPr>
            <w:rFonts w:ascii="Arial" w:eastAsia="Times New Roman" w:hAnsi="Arial" w:cs="Arial"/>
            <w:color w:val="4C4947"/>
            <w:sz w:val="24"/>
            <w:szCs w:val="24"/>
            <w:lang w:val="fr-FR"/>
          </w:rPr>
          <w:t xml:space="preserve"> pendant la récolte</w:t>
        </w:r>
        <w:r w:rsidR="00DB5E22">
          <w:rPr>
            <w:rFonts w:ascii="Arial" w:eastAsia="Times New Roman" w:hAnsi="Arial" w:cs="Arial"/>
            <w:color w:val="4C4947"/>
            <w:sz w:val="24"/>
            <w:szCs w:val="24"/>
            <w:lang w:val="fr-FR"/>
          </w:rPr>
          <w:t xml:space="preserve">, </w:t>
        </w:r>
        <w:r w:rsidR="00DB5E22" w:rsidRPr="00F756E6">
          <w:rPr>
            <w:rFonts w:ascii="Arial" w:eastAsia="Times New Roman" w:hAnsi="Arial" w:cs="Arial"/>
            <w:color w:val="4C4947"/>
            <w:sz w:val="24"/>
            <w:szCs w:val="24"/>
            <w:lang w:val="fr-FR"/>
          </w:rPr>
          <w:t>la transformation et le transport</w:t>
        </w:r>
        <w:r w:rsidR="00DB5E22">
          <w:rPr>
            <w:rFonts w:ascii="Arial" w:eastAsia="Times New Roman" w:hAnsi="Arial" w:cs="Arial"/>
            <w:color w:val="4C4947"/>
            <w:sz w:val="24"/>
            <w:szCs w:val="24"/>
            <w:lang w:val="fr-FR"/>
          </w:rPr>
          <w:t xml:space="preserve"> et parfois jetée </w:t>
        </w:r>
      </w:ins>
      <w:del w:id="75" w:author="Sina Safadi" w:date="2021-06-02T17:25:00Z">
        <w:r w:rsidRPr="00F756E6" w:rsidDel="00DB5E22">
          <w:rPr>
            <w:rFonts w:ascii="Arial" w:eastAsia="Times New Roman" w:hAnsi="Arial" w:cs="Arial"/>
            <w:color w:val="4C4947"/>
            <w:sz w:val="24"/>
            <w:szCs w:val="24"/>
            <w:lang w:val="fr-FR"/>
          </w:rPr>
          <w:delText xml:space="preserve">est jetée </w:delText>
        </w:r>
      </w:del>
      <w:r w:rsidRPr="00F756E6">
        <w:rPr>
          <w:rFonts w:ascii="Arial" w:eastAsia="Times New Roman" w:hAnsi="Arial" w:cs="Arial"/>
          <w:color w:val="4C4947"/>
          <w:sz w:val="24"/>
          <w:szCs w:val="24"/>
          <w:lang w:val="fr-FR"/>
        </w:rPr>
        <w:t xml:space="preserve">par les consommateurs après </w:t>
      </w:r>
      <w:proofErr w:type="gramStart"/>
      <w:r w:rsidRPr="00F756E6">
        <w:rPr>
          <w:rFonts w:ascii="Arial" w:eastAsia="Times New Roman" w:hAnsi="Arial" w:cs="Arial"/>
          <w:color w:val="4C4947"/>
          <w:sz w:val="24"/>
          <w:szCs w:val="24"/>
          <w:lang w:val="fr-FR"/>
        </w:rPr>
        <w:t xml:space="preserve">l'achat </w:t>
      </w:r>
      <w:proofErr w:type="gramEnd"/>
      <w:del w:id="76" w:author="Sina Safadi" w:date="2021-06-02T17:25:00Z">
        <w:r w:rsidRPr="00F756E6" w:rsidDel="00DB5E22">
          <w:rPr>
            <w:rFonts w:ascii="Arial" w:eastAsia="Times New Roman" w:hAnsi="Arial" w:cs="Arial"/>
            <w:color w:val="4C4947"/>
            <w:sz w:val="24"/>
            <w:szCs w:val="24"/>
            <w:lang w:val="fr-FR"/>
          </w:rPr>
          <w:delText>et le reste</w:delText>
        </w:r>
      </w:del>
      <w:del w:id="77" w:author="Sina Safadi" w:date="2021-06-02T17:24:00Z">
        <w:r w:rsidRPr="00F756E6" w:rsidDel="00DB5E22">
          <w:rPr>
            <w:rFonts w:ascii="Arial" w:eastAsia="Times New Roman" w:hAnsi="Arial" w:cs="Arial"/>
            <w:color w:val="4C4947"/>
            <w:sz w:val="24"/>
            <w:szCs w:val="24"/>
            <w:lang w:val="fr-FR"/>
          </w:rPr>
          <w:delText xml:space="preserve"> est perdu pendant la récolte</w:delText>
        </w:r>
      </w:del>
      <w:r w:rsidRPr="00F756E6">
        <w:rPr>
          <w:rFonts w:ascii="Arial" w:eastAsia="Times New Roman" w:hAnsi="Arial" w:cs="Arial"/>
          <w:color w:val="4C4947"/>
          <w:sz w:val="24"/>
          <w:szCs w:val="24"/>
          <w:lang w:val="fr-FR"/>
        </w:rPr>
        <w:t>,</w:t>
      </w:r>
      <w:del w:id="78" w:author="Sina Safadi" w:date="2021-06-02T17:24:00Z">
        <w:r w:rsidRPr="00F756E6" w:rsidDel="00DB5E22">
          <w:rPr>
            <w:rFonts w:ascii="Arial" w:eastAsia="Times New Roman" w:hAnsi="Arial" w:cs="Arial"/>
            <w:color w:val="4C4947"/>
            <w:sz w:val="24"/>
            <w:szCs w:val="24"/>
            <w:lang w:val="fr-FR"/>
          </w:rPr>
          <w:delText xml:space="preserve"> la transformation et le transport</w:delText>
        </w:r>
      </w:del>
      <w:r w:rsidRPr="00F756E6">
        <w:rPr>
          <w:rFonts w:ascii="Arial" w:eastAsia="Times New Roman" w:hAnsi="Arial" w:cs="Arial"/>
          <w:color w:val="4C4947"/>
          <w:sz w:val="24"/>
          <w:szCs w:val="24"/>
          <w:lang w:val="fr-FR"/>
        </w:rPr>
        <w:t xml:space="preserve">. Les pertes et gaspillages </w:t>
      </w:r>
      <w:r w:rsidRPr="00F756E6">
        <w:rPr>
          <w:rFonts w:ascii="Arial" w:eastAsia="Times New Roman" w:hAnsi="Arial" w:cs="Arial"/>
          <w:color w:val="4C4947"/>
          <w:sz w:val="24"/>
          <w:szCs w:val="24"/>
          <w:lang w:val="fr-FR"/>
        </w:rPr>
        <w:lastRenderedPageBreak/>
        <w:t xml:space="preserve">alimentaires entraînent des pertes économiques d'environ 1 200 milliards de dollars par an. Selon une prévision </w:t>
      </w:r>
      <w:commentRangeStart w:id="79"/>
      <w:r w:rsidRPr="00F756E6">
        <w:rPr>
          <w:rFonts w:ascii="Arial" w:eastAsia="Times New Roman" w:hAnsi="Arial" w:cs="Arial"/>
          <w:color w:val="4C4947"/>
          <w:sz w:val="24"/>
          <w:szCs w:val="24"/>
          <w:lang w:val="fr-FR"/>
        </w:rPr>
        <w:t>d'une organisation internationale</w:t>
      </w:r>
      <w:commentRangeEnd w:id="79"/>
      <w:r w:rsidR="00DB5E22">
        <w:rPr>
          <w:rStyle w:val="Marquedecommentaire"/>
        </w:rPr>
        <w:commentReference w:id="79"/>
      </w:r>
      <w:r w:rsidRPr="00F756E6">
        <w:rPr>
          <w:rFonts w:ascii="Arial" w:eastAsia="Times New Roman" w:hAnsi="Arial" w:cs="Arial"/>
          <w:color w:val="4C4947"/>
          <w:sz w:val="24"/>
          <w:szCs w:val="24"/>
          <w:lang w:val="fr-FR"/>
        </w:rPr>
        <w:t xml:space="preserve">, d'ici 2030, environ 2,1 milliards de tonnes de nourriture (d'une valeur de 1500 milliards USD / an) seront perdues </w:t>
      </w:r>
      <w:del w:id="80" w:author="Dac An Nguyen" w:date="2021-06-02T17:16:00Z">
        <w:r w:rsidRPr="00F756E6" w:rsidDel="00E6550E">
          <w:rPr>
            <w:rFonts w:ascii="Arial" w:eastAsia="Times New Roman" w:hAnsi="Arial" w:cs="Arial"/>
            <w:color w:val="4C4947"/>
            <w:sz w:val="24"/>
            <w:szCs w:val="24"/>
            <w:lang w:val="fr-FR"/>
          </w:rPr>
          <w:delText>- c'est-à-dire que chaque seconde dans le monde, environ 66 tonnes de nourriture jetée. Cela rend l'insécurité alimentaire, la sécurité alimentaire, l'environnement écologique et la malnutrition de plus en plus graves à l'échelle mondiale.</w:delText>
        </w:r>
      </w:del>
    </w:p>
    <w:p w14:paraId="2D4A2231" w14:textId="7635EC8A" w:rsidR="00F756E6" w:rsidRPr="00F756E6" w:rsidDel="001D6E4A" w:rsidRDefault="00F756E6">
      <w:pPr>
        <w:spacing w:after="0" w:line="240" w:lineRule="auto"/>
        <w:ind w:left="1440"/>
        <w:rPr>
          <w:del w:id="81" w:author="Dac An Nguyen" w:date="2021-06-02T17:13:00Z"/>
          <w:rFonts w:ascii="Times New Roman" w:eastAsia="Times New Roman" w:hAnsi="Times New Roman" w:cs="Times New Roman"/>
          <w:sz w:val="24"/>
          <w:szCs w:val="24"/>
          <w:lang w:val="fr-FR"/>
        </w:rPr>
        <w:pPrChange w:id="82" w:author="Dac An Nguyen" w:date="2021-06-02T17:16:00Z">
          <w:pPr>
            <w:shd w:val="clear" w:color="auto" w:fill="FFFFFF"/>
            <w:spacing w:after="0" w:line="240" w:lineRule="auto"/>
            <w:ind w:left="1440"/>
          </w:pPr>
        </w:pPrChange>
      </w:pPr>
      <w:del w:id="83" w:author="Dac An Nguyen" w:date="2021-06-02T17:13:00Z">
        <w:r w:rsidRPr="00F756E6" w:rsidDel="001D6E4A">
          <w:rPr>
            <w:rFonts w:ascii="Arial" w:eastAsia="Times New Roman" w:hAnsi="Arial" w:cs="Arial"/>
            <w:color w:val="4C4947"/>
            <w:sz w:val="24"/>
            <w:szCs w:val="24"/>
            <w:lang w:val="fr-FR"/>
          </w:rPr>
          <w:delText>Les résultats d'une récente enquête menée par Electrolux sur une échelle de 4 000 ménages dans 8 pays d'Asie-Pacifique montrent que: Le Vietnam et la Chine sont actuellement deux pays avec un gaspillage alimentaire inquiétant, 87% des ménages gaspillant de la nourriture chaque semaine.</w:delText>
        </w:r>
      </w:del>
    </w:p>
    <w:p w14:paraId="100E759D" w14:textId="0772FD68" w:rsidR="00F756E6" w:rsidRPr="00F756E6" w:rsidRDefault="00F756E6">
      <w:pPr>
        <w:spacing w:after="0" w:line="240" w:lineRule="auto"/>
        <w:ind w:left="1440"/>
        <w:rPr>
          <w:rFonts w:ascii="Times New Roman" w:eastAsia="Times New Roman" w:hAnsi="Times New Roman" w:cs="Times New Roman"/>
          <w:sz w:val="24"/>
          <w:szCs w:val="24"/>
          <w:lang w:val="fr-FR"/>
        </w:rPr>
        <w:pPrChange w:id="84" w:author="Dac An Nguyen" w:date="2021-06-02T17:16:00Z">
          <w:pPr>
            <w:spacing w:after="0" w:line="240" w:lineRule="auto"/>
          </w:pPr>
        </w:pPrChange>
      </w:pPr>
      <w:del w:id="85" w:author="Dac An Nguyen" w:date="2021-06-02T17:16:00Z">
        <w:r w:rsidRPr="00F756E6" w:rsidDel="00E6550E">
          <w:rPr>
            <w:rFonts w:ascii="Times New Roman" w:eastAsia="Times New Roman" w:hAnsi="Times New Roman" w:cs="Times New Roman"/>
            <w:sz w:val="24"/>
            <w:szCs w:val="24"/>
            <w:lang w:val="fr-FR"/>
          </w:rPr>
          <w:br/>
        </w:r>
      </w:del>
    </w:p>
    <w:p w14:paraId="15C2CA46" w14:textId="77777777" w:rsidR="00F756E6" w:rsidRPr="00F756E6" w:rsidRDefault="00F756E6" w:rsidP="00F756E6">
      <w:pPr>
        <w:numPr>
          <w:ilvl w:val="0"/>
          <w:numId w:val="3"/>
        </w:numPr>
        <w:spacing w:after="0" w:line="240" w:lineRule="auto"/>
        <w:ind w:left="1440"/>
        <w:textAlignment w:val="baseline"/>
        <w:rPr>
          <w:rFonts w:ascii="Arial" w:eastAsia="Times New Roman" w:hAnsi="Arial" w:cs="Arial"/>
          <w:color w:val="000000"/>
          <w:sz w:val="24"/>
          <w:szCs w:val="24"/>
          <w:lang w:val="fr-FR"/>
        </w:rPr>
      </w:pPr>
      <w:r w:rsidRPr="00F756E6">
        <w:rPr>
          <w:rFonts w:ascii="Arial" w:eastAsia="Times New Roman" w:hAnsi="Arial" w:cs="Arial"/>
          <w:color w:val="000000"/>
          <w:sz w:val="24"/>
          <w:szCs w:val="24"/>
          <w:lang w:val="fr-FR"/>
        </w:rPr>
        <w:t>Le gaspillage alimentaire au Vietnam</w:t>
      </w:r>
    </w:p>
    <w:p w14:paraId="6CD6A8C8" w14:textId="77777777" w:rsidR="00F756E6" w:rsidRPr="00F756E6" w:rsidRDefault="00F756E6" w:rsidP="00F756E6">
      <w:pPr>
        <w:spacing w:after="0" w:line="240" w:lineRule="auto"/>
        <w:rPr>
          <w:rFonts w:ascii="Times New Roman" w:eastAsia="Times New Roman" w:hAnsi="Times New Roman" w:cs="Times New Roman"/>
          <w:sz w:val="24"/>
          <w:szCs w:val="24"/>
          <w:lang w:val="fr-FR"/>
        </w:rPr>
      </w:pPr>
    </w:p>
    <w:p w14:paraId="0215FA32" w14:textId="6AB17C0F" w:rsidR="00F756E6" w:rsidRDefault="00F756E6" w:rsidP="00F756E6">
      <w:pPr>
        <w:shd w:val="clear" w:color="auto" w:fill="FFFFFF"/>
        <w:spacing w:after="0" w:line="240" w:lineRule="auto"/>
        <w:ind w:left="1440"/>
        <w:jc w:val="both"/>
        <w:rPr>
          <w:ins w:id="86" w:author="Sina Safadi" w:date="2021-06-02T17:32:00Z"/>
          <w:rFonts w:ascii="Arial" w:eastAsia="Times New Roman" w:hAnsi="Arial" w:cs="Arial"/>
          <w:color w:val="171616"/>
          <w:sz w:val="24"/>
          <w:szCs w:val="24"/>
          <w:lang w:val="fr-FR"/>
        </w:rPr>
      </w:pPr>
      <w:del w:id="87" w:author="Dac An Nguyen" w:date="2021-06-02T17:13:00Z">
        <w:r w:rsidRPr="00F756E6" w:rsidDel="001D6E4A">
          <w:rPr>
            <w:rFonts w:ascii="Arial" w:eastAsia="Times New Roman" w:hAnsi="Arial" w:cs="Arial"/>
            <w:color w:val="171616"/>
            <w:sz w:val="24"/>
            <w:szCs w:val="24"/>
            <w:lang w:val="fr-FR"/>
          </w:rPr>
          <w:delText>   </w:delText>
        </w:r>
      </w:del>
      <w:del w:id="88" w:author="Sina Safadi" w:date="2021-06-02T17:26:00Z">
        <w:r w:rsidRPr="00F756E6" w:rsidDel="00DB5E22">
          <w:rPr>
            <w:rFonts w:ascii="Arial" w:eastAsia="Times New Roman" w:hAnsi="Arial" w:cs="Arial"/>
            <w:color w:val="171616"/>
            <w:sz w:val="24"/>
            <w:szCs w:val="24"/>
            <w:lang w:val="fr-FR"/>
          </w:rPr>
          <w:delText>Dans n'importe quel</w:delText>
        </w:r>
      </w:del>
      <w:ins w:id="89" w:author="Sina Safadi" w:date="2021-06-02T17:26:00Z">
        <w:r w:rsidR="00DB5E22">
          <w:rPr>
            <w:rFonts w:ascii="Arial" w:eastAsia="Times New Roman" w:hAnsi="Arial" w:cs="Arial"/>
            <w:color w:val="171616"/>
            <w:sz w:val="24"/>
            <w:szCs w:val="24"/>
            <w:lang w:val="fr-FR"/>
          </w:rPr>
          <w:t>Un repas au</w:t>
        </w:r>
      </w:ins>
      <w:r w:rsidRPr="00F756E6">
        <w:rPr>
          <w:rFonts w:ascii="Arial" w:eastAsia="Times New Roman" w:hAnsi="Arial" w:cs="Arial"/>
          <w:color w:val="171616"/>
          <w:sz w:val="24"/>
          <w:szCs w:val="24"/>
          <w:lang w:val="fr-FR"/>
        </w:rPr>
        <w:t xml:space="preserve"> restaurant, </w:t>
      </w:r>
      <w:ins w:id="90" w:author="Sina Safadi" w:date="2021-06-02T17:26:00Z">
        <w:r w:rsidR="00DB5E22">
          <w:rPr>
            <w:rFonts w:ascii="Arial" w:eastAsia="Times New Roman" w:hAnsi="Arial" w:cs="Arial"/>
            <w:color w:val="171616"/>
            <w:sz w:val="24"/>
            <w:szCs w:val="24"/>
            <w:lang w:val="fr-FR"/>
          </w:rPr>
          <w:t xml:space="preserve">pendant des </w:t>
        </w:r>
      </w:ins>
      <w:del w:id="91" w:author="Sina Safadi" w:date="2021-06-02T17:26:00Z">
        <w:r w:rsidRPr="00F756E6" w:rsidDel="00DB5E22">
          <w:rPr>
            <w:rFonts w:ascii="Arial" w:eastAsia="Times New Roman" w:hAnsi="Arial" w:cs="Arial"/>
            <w:color w:val="171616"/>
            <w:sz w:val="24"/>
            <w:szCs w:val="24"/>
            <w:lang w:val="fr-FR"/>
          </w:rPr>
          <w:delText xml:space="preserve">restaurant, </w:delText>
        </w:r>
      </w:del>
      <w:r w:rsidRPr="00F756E6">
        <w:rPr>
          <w:rFonts w:ascii="Arial" w:eastAsia="Times New Roman" w:hAnsi="Arial" w:cs="Arial"/>
          <w:color w:val="171616"/>
          <w:sz w:val="24"/>
          <w:szCs w:val="24"/>
          <w:lang w:val="fr-FR"/>
        </w:rPr>
        <w:t>grande</w:t>
      </w:r>
      <w:ins w:id="92" w:author="Sina Safadi" w:date="2021-06-02T17:26:00Z">
        <w:r w:rsidR="00DB5E22">
          <w:rPr>
            <w:rFonts w:ascii="Arial" w:eastAsia="Times New Roman" w:hAnsi="Arial" w:cs="Arial"/>
            <w:color w:val="171616"/>
            <w:sz w:val="24"/>
            <w:szCs w:val="24"/>
            <w:lang w:val="fr-FR"/>
          </w:rPr>
          <w:t>s</w:t>
        </w:r>
      </w:ins>
      <w:r w:rsidRPr="00F756E6">
        <w:rPr>
          <w:rFonts w:ascii="Arial" w:eastAsia="Times New Roman" w:hAnsi="Arial" w:cs="Arial"/>
          <w:color w:val="171616"/>
          <w:sz w:val="24"/>
          <w:szCs w:val="24"/>
          <w:lang w:val="fr-FR"/>
        </w:rPr>
        <w:t xml:space="preserve"> fête</w:t>
      </w:r>
      <w:ins w:id="93" w:author="Sina Safadi" w:date="2021-06-02T17:26:00Z">
        <w:r w:rsidR="00DB5E22">
          <w:rPr>
            <w:rFonts w:ascii="Arial" w:eastAsia="Times New Roman" w:hAnsi="Arial" w:cs="Arial"/>
            <w:color w:val="171616"/>
            <w:sz w:val="24"/>
            <w:szCs w:val="24"/>
            <w:lang w:val="fr-FR"/>
          </w:rPr>
          <w:t>s</w:t>
        </w:r>
      </w:ins>
      <w:r w:rsidRPr="00F756E6">
        <w:rPr>
          <w:rFonts w:ascii="Arial" w:eastAsia="Times New Roman" w:hAnsi="Arial" w:cs="Arial"/>
          <w:color w:val="171616"/>
          <w:sz w:val="24"/>
          <w:szCs w:val="24"/>
          <w:lang w:val="fr-FR"/>
        </w:rPr>
        <w:t xml:space="preserve"> ou </w:t>
      </w:r>
      <w:ins w:id="94" w:author="Sina Safadi" w:date="2021-06-02T17:26:00Z">
        <w:r w:rsidR="00DB5E22">
          <w:rPr>
            <w:rFonts w:ascii="Arial" w:eastAsia="Times New Roman" w:hAnsi="Arial" w:cs="Arial"/>
            <w:color w:val="171616"/>
            <w:sz w:val="24"/>
            <w:szCs w:val="24"/>
            <w:lang w:val="fr-FR"/>
          </w:rPr>
          <w:t xml:space="preserve">des </w:t>
        </w:r>
      </w:ins>
      <w:r w:rsidRPr="00F756E6">
        <w:rPr>
          <w:rFonts w:ascii="Arial" w:eastAsia="Times New Roman" w:hAnsi="Arial" w:cs="Arial"/>
          <w:color w:val="171616"/>
          <w:sz w:val="24"/>
          <w:szCs w:val="24"/>
          <w:lang w:val="fr-FR"/>
        </w:rPr>
        <w:t>petit repas à la maison</w:t>
      </w:r>
      <w:ins w:id="95" w:author="Sina Safadi" w:date="2021-06-02T17:26:00Z">
        <w:r w:rsidR="00DB5E22">
          <w:rPr>
            <w:rFonts w:ascii="Arial" w:eastAsia="Times New Roman" w:hAnsi="Arial" w:cs="Arial"/>
            <w:color w:val="171616"/>
            <w:sz w:val="24"/>
            <w:szCs w:val="24"/>
            <w:lang w:val="fr-FR"/>
          </w:rPr>
          <w:t xml:space="preserve"> sont autant d’occasion d’assister à des scènes de gaspillage alimentaire</w:t>
        </w:r>
      </w:ins>
      <w:del w:id="96" w:author="Sina Safadi" w:date="2021-06-02T17:26:00Z">
        <w:r w:rsidRPr="00F756E6" w:rsidDel="00DB5E22">
          <w:rPr>
            <w:rFonts w:ascii="Arial" w:eastAsia="Times New Roman" w:hAnsi="Arial" w:cs="Arial"/>
            <w:color w:val="171616"/>
            <w:sz w:val="24"/>
            <w:szCs w:val="24"/>
            <w:lang w:val="fr-FR"/>
          </w:rPr>
          <w:delText>, il est facile de voir la scène des restes jetés</w:delText>
        </w:r>
      </w:del>
      <w:r w:rsidRPr="00F756E6">
        <w:rPr>
          <w:rFonts w:ascii="Arial" w:eastAsia="Times New Roman" w:hAnsi="Arial" w:cs="Arial"/>
          <w:color w:val="171616"/>
          <w:sz w:val="24"/>
          <w:szCs w:val="24"/>
          <w:lang w:val="fr-FR"/>
        </w:rPr>
        <w:t xml:space="preserve">. </w:t>
      </w:r>
      <w:ins w:id="97" w:author="Sina Safadi" w:date="2021-06-02T17:28:00Z">
        <w:r w:rsidR="00DB5E22">
          <w:rPr>
            <w:rFonts w:ascii="Arial" w:eastAsia="Times New Roman" w:hAnsi="Arial" w:cs="Arial"/>
            <w:color w:val="171616"/>
            <w:sz w:val="24"/>
            <w:szCs w:val="24"/>
            <w:lang w:val="fr-FR"/>
          </w:rPr>
          <w:t>La coutume veut qu</w:t>
        </w:r>
      </w:ins>
      <w:ins w:id="98" w:author="Sina Safadi" w:date="2021-06-02T17:29:00Z">
        <w:r w:rsidR="00DB5E22">
          <w:rPr>
            <w:rFonts w:ascii="Arial" w:eastAsia="Times New Roman" w:hAnsi="Arial" w:cs="Arial"/>
            <w:color w:val="171616"/>
            <w:sz w:val="24"/>
            <w:szCs w:val="24"/>
            <w:lang w:val="fr-FR"/>
          </w:rPr>
          <w:t>’il y ait toujours plus de nourriture que nécessaire à table afin de montrer sa générosité et également une forme de respect pour ces invités</w:t>
        </w:r>
      </w:ins>
      <w:ins w:id="99" w:author="Sina Safadi" w:date="2021-06-02T17:30:00Z">
        <w:r w:rsidR="00DB5E22">
          <w:rPr>
            <w:rFonts w:ascii="Arial" w:eastAsia="Times New Roman" w:hAnsi="Arial" w:cs="Arial"/>
            <w:color w:val="171616"/>
            <w:sz w:val="24"/>
            <w:szCs w:val="24"/>
            <w:lang w:val="fr-FR"/>
          </w:rPr>
          <w:t>.</w:t>
        </w:r>
      </w:ins>
      <w:ins w:id="100" w:author="Sina Safadi" w:date="2021-06-02T17:29:00Z">
        <w:r w:rsidR="00DB5E22">
          <w:rPr>
            <w:rFonts w:ascii="Arial" w:eastAsia="Times New Roman" w:hAnsi="Arial" w:cs="Arial"/>
            <w:color w:val="171616"/>
            <w:sz w:val="24"/>
            <w:szCs w:val="24"/>
            <w:lang w:val="fr-FR"/>
          </w:rPr>
          <w:t xml:space="preserve"> </w:t>
        </w:r>
      </w:ins>
      <w:moveToRangeStart w:id="101" w:author="Sina Safadi" w:date="2021-06-02T17:32:00Z" w:name="move73547565"/>
      <w:moveTo w:id="102" w:author="Sina Safadi" w:date="2021-06-02T17:32:00Z">
        <w:r w:rsidR="00DB5E22" w:rsidRPr="00F756E6">
          <w:rPr>
            <w:rFonts w:ascii="Arial" w:eastAsia="Times New Roman" w:hAnsi="Arial" w:cs="Arial"/>
            <w:color w:val="171616"/>
            <w:sz w:val="24"/>
            <w:szCs w:val="24"/>
            <w:lang w:val="fr-FR"/>
          </w:rPr>
          <w:t xml:space="preserve">Honorer les </w:t>
        </w:r>
        <w:del w:id="103" w:author="Sina Safadi" w:date="2021-06-02T17:32:00Z">
          <w:r w:rsidR="00DB5E22" w:rsidRPr="00F756E6" w:rsidDel="00DB5E22">
            <w:rPr>
              <w:rFonts w:ascii="Arial" w:eastAsia="Times New Roman" w:hAnsi="Arial" w:cs="Arial"/>
              <w:color w:val="171616"/>
              <w:sz w:val="24"/>
              <w:szCs w:val="24"/>
              <w:lang w:val="fr-FR"/>
            </w:rPr>
            <w:delText>patients</w:delText>
          </w:r>
        </w:del>
      </w:moveTo>
      <w:ins w:id="104" w:author="Sina Safadi" w:date="2021-06-02T17:32:00Z">
        <w:r w:rsidR="00DB5E22">
          <w:rPr>
            <w:rFonts w:ascii="Arial" w:eastAsia="Times New Roman" w:hAnsi="Arial" w:cs="Arial"/>
            <w:color w:val="171616"/>
            <w:sz w:val="24"/>
            <w:szCs w:val="24"/>
            <w:lang w:val="fr-FR"/>
          </w:rPr>
          <w:t>invités</w:t>
        </w:r>
      </w:ins>
      <w:moveTo w:id="105" w:author="Sina Safadi" w:date="2021-06-02T17:32:00Z">
        <w:r w:rsidR="00DB5E22" w:rsidRPr="00F756E6">
          <w:rPr>
            <w:rFonts w:ascii="Arial" w:eastAsia="Times New Roman" w:hAnsi="Arial" w:cs="Arial"/>
            <w:color w:val="171616"/>
            <w:sz w:val="24"/>
            <w:szCs w:val="24"/>
            <w:lang w:val="fr-FR"/>
          </w:rPr>
          <w:t>, aimer se montrer, craindre d'être jugé avare et hanté par un passé difficile, etc. sont l'une des principales raisons pour lesquelles les Vietnamiens gaspillent leur nourriture.</w:t>
        </w:r>
      </w:moveTo>
      <w:moveToRangeEnd w:id="101"/>
      <w:ins w:id="106" w:author="Sina Safadi" w:date="2021-06-02T17:32:00Z">
        <w:r w:rsidR="00DB5E22">
          <w:rPr>
            <w:rFonts w:ascii="Arial" w:eastAsia="Times New Roman" w:hAnsi="Arial" w:cs="Arial"/>
            <w:color w:val="171616"/>
            <w:sz w:val="24"/>
            <w:szCs w:val="24"/>
            <w:lang w:val="fr-FR"/>
          </w:rPr>
          <w:t xml:space="preserve"> </w:t>
        </w:r>
      </w:ins>
      <w:ins w:id="107" w:author="Sina Safadi" w:date="2021-06-02T17:31:00Z">
        <w:r w:rsidR="00DB5E22">
          <w:rPr>
            <w:rFonts w:ascii="Arial" w:eastAsia="Times New Roman" w:hAnsi="Arial" w:cs="Arial"/>
            <w:color w:val="171616"/>
            <w:sz w:val="24"/>
            <w:szCs w:val="24"/>
            <w:lang w:val="fr-FR"/>
          </w:rPr>
          <w:t xml:space="preserve">Cela entraîne un important gaspillage alimentaire. </w:t>
        </w:r>
      </w:ins>
      <w:del w:id="108" w:author="Sina Safadi" w:date="2021-06-02T17:31:00Z">
        <w:r w:rsidRPr="00F756E6" w:rsidDel="00DB5E22">
          <w:rPr>
            <w:rFonts w:ascii="Arial" w:eastAsia="Times New Roman" w:hAnsi="Arial" w:cs="Arial"/>
            <w:color w:val="171616"/>
            <w:sz w:val="24"/>
            <w:szCs w:val="24"/>
            <w:lang w:val="fr-FR"/>
          </w:rPr>
          <w:delText xml:space="preserve">Il n'est pas difficile de voir la scène des tables de nourriture dans les restaurants terminée, mais de nombreuses assiettes n'ont été déplacées qu'avec des baguettes. </w:delText>
        </w:r>
      </w:del>
      <w:ins w:id="109" w:author="Sina Safadi" w:date="2021-06-02T17:27:00Z">
        <w:r w:rsidR="00DB5E22">
          <w:rPr>
            <w:rFonts w:ascii="Arial" w:eastAsia="Times New Roman" w:hAnsi="Arial" w:cs="Arial"/>
            <w:color w:val="171616"/>
            <w:sz w:val="24"/>
            <w:szCs w:val="24"/>
            <w:lang w:val="fr-FR"/>
          </w:rPr>
          <w:t xml:space="preserve">Cela est particulièrement visible pendant </w:t>
        </w:r>
      </w:ins>
      <w:del w:id="110" w:author="Sina Safadi" w:date="2021-06-02T17:27:00Z">
        <w:r w:rsidRPr="00F756E6" w:rsidDel="00DB5E22">
          <w:rPr>
            <w:rFonts w:ascii="Arial" w:eastAsia="Times New Roman" w:hAnsi="Arial" w:cs="Arial"/>
            <w:color w:val="171616"/>
            <w:sz w:val="24"/>
            <w:szCs w:val="24"/>
            <w:lang w:val="fr-FR"/>
          </w:rPr>
          <w:delText xml:space="preserve">Il est également facile de voir la scène du </w:delText>
        </w:r>
      </w:del>
      <w:ins w:id="111" w:author="Sina Safadi" w:date="2021-06-02T17:27:00Z">
        <w:r w:rsidR="00DB5E22">
          <w:rPr>
            <w:rFonts w:ascii="Arial" w:eastAsia="Times New Roman" w:hAnsi="Arial" w:cs="Arial"/>
            <w:color w:val="171616"/>
            <w:sz w:val="24"/>
            <w:szCs w:val="24"/>
            <w:lang w:val="fr-FR"/>
          </w:rPr>
          <w:t xml:space="preserve">le </w:t>
        </w:r>
      </w:ins>
      <w:r w:rsidRPr="00F756E6">
        <w:rPr>
          <w:rFonts w:ascii="Arial" w:eastAsia="Times New Roman" w:hAnsi="Arial" w:cs="Arial"/>
          <w:color w:val="171616"/>
          <w:sz w:val="24"/>
          <w:szCs w:val="24"/>
          <w:lang w:val="fr-FR"/>
        </w:rPr>
        <w:t>4ème et 5ème jour du Nouvel An, l</w:t>
      </w:r>
      <w:ins w:id="112" w:author="Sina Safadi" w:date="2021-06-02T17:28:00Z">
        <w:r w:rsidR="00DB5E22">
          <w:rPr>
            <w:rFonts w:ascii="Arial" w:eastAsia="Times New Roman" w:hAnsi="Arial" w:cs="Arial"/>
            <w:color w:val="171616"/>
            <w:sz w:val="24"/>
            <w:szCs w:val="24"/>
            <w:lang w:val="fr-FR"/>
          </w:rPr>
          <w:t>es</w:t>
        </w:r>
      </w:ins>
      <w:del w:id="113" w:author="Sina Safadi" w:date="2021-06-02T17:28:00Z">
        <w:r w:rsidRPr="00F756E6" w:rsidDel="00DB5E22">
          <w:rPr>
            <w:rFonts w:ascii="Arial" w:eastAsia="Times New Roman" w:hAnsi="Arial" w:cs="Arial"/>
            <w:color w:val="171616"/>
            <w:sz w:val="24"/>
            <w:szCs w:val="24"/>
            <w:lang w:val="fr-FR"/>
          </w:rPr>
          <w:delText>a</w:delText>
        </w:r>
      </w:del>
      <w:r w:rsidRPr="00F756E6">
        <w:rPr>
          <w:rFonts w:ascii="Arial" w:eastAsia="Times New Roman" w:hAnsi="Arial" w:cs="Arial"/>
          <w:color w:val="171616"/>
          <w:sz w:val="24"/>
          <w:szCs w:val="24"/>
          <w:lang w:val="fr-FR"/>
        </w:rPr>
        <w:t xml:space="preserve"> poubelle</w:t>
      </w:r>
      <w:ins w:id="114" w:author="Sina Safadi" w:date="2021-06-02T17:28:00Z">
        <w:r w:rsidR="00DB5E22">
          <w:rPr>
            <w:rFonts w:ascii="Arial" w:eastAsia="Times New Roman" w:hAnsi="Arial" w:cs="Arial"/>
            <w:color w:val="171616"/>
            <w:sz w:val="24"/>
            <w:szCs w:val="24"/>
            <w:lang w:val="fr-FR"/>
          </w:rPr>
          <w:t>s</w:t>
        </w:r>
      </w:ins>
      <w:r w:rsidRPr="00F756E6">
        <w:rPr>
          <w:rFonts w:ascii="Arial" w:eastAsia="Times New Roman" w:hAnsi="Arial" w:cs="Arial"/>
          <w:color w:val="171616"/>
          <w:sz w:val="24"/>
          <w:szCs w:val="24"/>
          <w:lang w:val="fr-FR"/>
        </w:rPr>
        <w:t xml:space="preserve"> </w:t>
      </w:r>
      <w:del w:id="115" w:author="Sina Safadi" w:date="2021-06-02T17:28:00Z">
        <w:r w:rsidRPr="00F756E6" w:rsidDel="00DB5E22">
          <w:rPr>
            <w:rFonts w:ascii="Arial" w:eastAsia="Times New Roman" w:hAnsi="Arial" w:cs="Arial"/>
            <w:color w:val="171616"/>
            <w:sz w:val="24"/>
            <w:szCs w:val="24"/>
            <w:lang w:val="fr-FR"/>
          </w:rPr>
          <w:delText xml:space="preserve">est </w:delText>
        </w:r>
      </w:del>
      <w:ins w:id="116" w:author="Sina Safadi" w:date="2021-06-02T17:28:00Z">
        <w:r w:rsidR="00DB5E22">
          <w:rPr>
            <w:rFonts w:ascii="Arial" w:eastAsia="Times New Roman" w:hAnsi="Arial" w:cs="Arial"/>
            <w:color w:val="171616"/>
            <w:sz w:val="24"/>
            <w:szCs w:val="24"/>
            <w:lang w:val="fr-FR"/>
          </w:rPr>
          <w:t xml:space="preserve">sont </w:t>
        </w:r>
      </w:ins>
      <w:r w:rsidRPr="00F756E6">
        <w:rPr>
          <w:rFonts w:ascii="Arial" w:eastAsia="Times New Roman" w:hAnsi="Arial" w:cs="Arial"/>
          <w:color w:val="171616"/>
          <w:sz w:val="24"/>
          <w:szCs w:val="24"/>
          <w:lang w:val="fr-FR"/>
        </w:rPr>
        <w:t>rempli</w:t>
      </w:r>
      <w:ins w:id="117" w:author="Sina Safadi" w:date="2021-06-02T17:28:00Z">
        <w:r w:rsidR="00DB5E22">
          <w:rPr>
            <w:rFonts w:ascii="Arial" w:eastAsia="Times New Roman" w:hAnsi="Arial" w:cs="Arial"/>
            <w:color w:val="171616"/>
            <w:sz w:val="24"/>
            <w:szCs w:val="24"/>
            <w:lang w:val="fr-FR"/>
          </w:rPr>
          <w:t>es</w:t>
        </w:r>
      </w:ins>
      <w:r w:rsidRPr="00F756E6">
        <w:rPr>
          <w:rFonts w:ascii="Arial" w:eastAsia="Times New Roman" w:hAnsi="Arial" w:cs="Arial"/>
          <w:color w:val="171616"/>
          <w:sz w:val="24"/>
          <w:szCs w:val="24"/>
          <w:lang w:val="fr-FR"/>
        </w:rPr>
        <w:t xml:space="preserve"> de gâteaux, gâteaux de riz, gâteaux </w:t>
      </w:r>
      <w:proofErr w:type="spellStart"/>
      <w:r w:rsidRPr="00F756E6">
        <w:rPr>
          <w:rFonts w:ascii="Arial" w:eastAsia="Times New Roman" w:hAnsi="Arial" w:cs="Arial"/>
          <w:color w:val="171616"/>
          <w:sz w:val="24"/>
          <w:szCs w:val="24"/>
          <w:lang w:val="fr-FR"/>
        </w:rPr>
        <w:t>tet</w:t>
      </w:r>
      <w:proofErr w:type="spellEnd"/>
      <w:r w:rsidRPr="00F756E6">
        <w:rPr>
          <w:rFonts w:ascii="Arial" w:eastAsia="Times New Roman" w:hAnsi="Arial" w:cs="Arial"/>
          <w:color w:val="171616"/>
          <w:sz w:val="24"/>
          <w:szCs w:val="24"/>
          <w:lang w:val="fr-FR"/>
        </w:rPr>
        <w:t>, fruits fanés, etc.</w:t>
      </w:r>
    </w:p>
    <w:p w14:paraId="7AE5597D" w14:textId="77777777" w:rsidR="00DB5E22" w:rsidRPr="00F756E6" w:rsidRDefault="00DB5E22" w:rsidP="00F756E6">
      <w:pPr>
        <w:shd w:val="clear" w:color="auto" w:fill="FFFFFF"/>
        <w:spacing w:after="0" w:line="240" w:lineRule="auto"/>
        <w:ind w:left="1440"/>
        <w:jc w:val="both"/>
        <w:rPr>
          <w:rFonts w:ascii="Times New Roman" w:eastAsia="Times New Roman" w:hAnsi="Times New Roman" w:cs="Times New Roman"/>
          <w:sz w:val="24"/>
          <w:szCs w:val="24"/>
          <w:lang w:val="fr-FR"/>
        </w:rPr>
      </w:pPr>
    </w:p>
    <w:p w14:paraId="202BF541" w14:textId="26204128" w:rsidR="00F756E6" w:rsidRPr="00F756E6" w:rsidRDefault="00F756E6" w:rsidP="00F756E6">
      <w:pPr>
        <w:shd w:val="clear" w:color="auto" w:fill="FFFFFF"/>
        <w:spacing w:after="0" w:line="240" w:lineRule="auto"/>
        <w:ind w:left="1440"/>
        <w:jc w:val="both"/>
        <w:rPr>
          <w:rFonts w:ascii="Times New Roman" w:eastAsia="Times New Roman" w:hAnsi="Times New Roman" w:cs="Times New Roman"/>
          <w:sz w:val="24"/>
          <w:szCs w:val="24"/>
          <w:lang w:val="fr-FR"/>
        </w:rPr>
      </w:pPr>
      <w:commentRangeStart w:id="118"/>
      <w:r w:rsidRPr="00F756E6">
        <w:rPr>
          <w:rFonts w:ascii="Arial" w:eastAsia="Times New Roman" w:hAnsi="Arial" w:cs="Arial"/>
          <w:color w:val="171616"/>
          <w:sz w:val="24"/>
          <w:szCs w:val="24"/>
          <w:lang w:val="fr-FR"/>
        </w:rPr>
        <w:t xml:space="preserve">   Alors que la réalité est que les sources de nourriture sont toujours perdues en raison du faible état des infrastructures, de la technologie de production et de conditionnement. </w:t>
      </w:r>
      <w:commentRangeEnd w:id="118"/>
      <w:r w:rsidR="00DB5E22">
        <w:rPr>
          <w:rStyle w:val="Marquedecommentaire"/>
        </w:rPr>
        <w:commentReference w:id="118"/>
      </w:r>
      <w:moveFromRangeStart w:id="119" w:author="Sina Safadi" w:date="2021-06-02T17:32:00Z" w:name="move73547565"/>
      <w:moveFrom w:id="120" w:author="Sina Safadi" w:date="2021-06-02T17:32:00Z">
        <w:r w:rsidRPr="00F756E6" w:rsidDel="00DB5E22">
          <w:rPr>
            <w:rFonts w:ascii="Arial" w:eastAsia="Times New Roman" w:hAnsi="Arial" w:cs="Arial"/>
            <w:color w:val="171616"/>
            <w:sz w:val="24"/>
            <w:szCs w:val="24"/>
            <w:lang w:val="fr-FR"/>
          </w:rPr>
          <w:t>Honorer les patients, aimer se montrer, craindre d'être jugé avare et hanté par un passé difficile, etc. sont l'une des principales raisons pour lesquelles les Vietnamiens gaspillent leur nourriture.</w:t>
        </w:r>
      </w:moveFrom>
      <w:moveFromRangeEnd w:id="119"/>
    </w:p>
    <w:p w14:paraId="4BA70646" w14:textId="77777777" w:rsidR="00DB5E22" w:rsidRDefault="00DB5E22" w:rsidP="00F756E6">
      <w:pPr>
        <w:shd w:val="clear" w:color="auto" w:fill="FFFFFF"/>
        <w:spacing w:after="0" w:line="240" w:lineRule="auto"/>
        <w:ind w:left="1440"/>
        <w:jc w:val="both"/>
        <w:rPr>
          <w:ins w:id="121" w:author="Sina Safadi" w:date="2021-06-02T17:32:00Z"/>
          <w:rFonts w:ascii="Arial" w:eastAsia="Times New Roman" w:hAnsi="Arial" w:cs="Arial"/>
          <w:color w:val="171616"/>
          <w:sz w:val="24"/>
          <w:szCs w:val="24"/>
          <w:shd w:val="clear" w:color="auto" w:fill="FFFFFF"/>
          <w:lang w:val="fr-FR"/>
        </w:rPr>
      </w:pPr>
    </w:p>
    <w:p w14:paraId="1ECAEFB7" w14:textId="244E78CA" w:rsidR="00C54E24" w:rsidRDefault="00C54E24" w:rsidP="00F756E6">
      <w:pPr>
        <w:shd w:val="clear" w:color="auto" w:fill="FFFFFF"/>
        <w:spacing w:after="0" w:line="240" w:lineRule="auto"/>
        <w:ind w:left="1440"/>
        <w:jc w:val="both"/>
        <w:rPr>
          <w:ins w:id="122" w:author="Sina Safadi" w:date="2021-06-02T17:36:00Z"/>
          <w:rFonts w:ascii="Arial" w:eastAsia="Times New Roman" w:hAnsi="Arial" w:cs="Arial"/>
          <w:color w:val="171616"/>
          <w:sz w:val="24"/>
          <w:szCs w:val="24"/>
          <w:shd w:val="clear" w:color="auto" w:fill="FFFFFF"/>
          <w:lang w:val="fr-FR"/>
        </w:rPr>
      </w:pPr>
      <w:ins w:id="123" w:author="Sina Safadi" w:date="2021-06-02T17:34:00Z">
        <w:r>
          <w:rPr>
            <w:rFonts w:ascii="Arial" w:eastAsia="Times New Roman" w:hAnsi="Arial" w:cs="Arial"/>
            <w:color w:val="171616"/>
            <w:sz w:val="24"/>
            <w:szCs w:val="24"/>
            <w:shd w:val="clear" w:color="auto" w:fill="FFFFFF"/>
            <w:lang w:val="fr-FR"/>
          </w:rPr>
          <w:t xml:space="preserve">Bien sur toute cette nourriture qui n’a pas été mangée est </w:t>
        </w:r>
        <w:proofErr w:type="gramStart"/>
        <w:r>
          <w:rPr>
            <w:rFonts w:ascii="Arial" w:eastAsia="Times New Roman" w:hAnsi="Arial" w:cs="Arial"/>
            <w:color w:val="171616"/>
            <w:sz w:val="24"/>
            <w:szCs w:val="24"/>
            <w:shd w:val="clear" w:color="auto" w:fill="FFFFFF"/>
            <w:lang w:val="fr-FR"/>
          </w:rPr>
          <w:t>conservé</w:t>
        </w:r>
        <w:proofErr w:type="gramEnd"/>
        <w:r>
          <w:rPr>
            <w:rFonts w:ascii="Arial" w:eastAsia="Times New Roman" w:hAnsi="Arial" w:cs="Arial"/>
            <w:color w:val="171616"/>
            <w:sz w:val="24"/>
            <w:szCs w:val="24"/>
            <w:shd w:val="clear" w:color="auto" w:fill="FFFFFF"/>
            <w:lang w:val="fr-FR"/>
          </w:rPr>
          <w:t xml:space="preserve"> au frigo mais elle est souvent oubliée pour finir finalement à la poubelle</w:t>
        </w:r>
      </w:ins>
      <w:ins w:id="124" w:author="Sina Safadi" w:date="2021-06-02T17:35:00Z">
        <w:r>
          <w:rPr>
            <w:rFonts w:ascii="Arial" w:eastAsia="Times New Roman" w:hAnsi="Arial" w:cs="Arial"/>
            <w:color w:val="171616"/>
            <w:sz w:val="24"/>
            <w:szCs w:val="24"/>
            <w:shd w:val="clear" w:color="auto" w:fill="FFFFFF"/>
            <w:lang w:val="fr-FR"/>
          </w:rPr>
          <w:t>.</w:t>
        </w:r>
      </w:ins>
      <w:del w:id="125" w:author="Sina Safadi" w:date="2021-06-02T17:35:00Z">
        <w:r w:rsidR="00F756E6" w:rsidRPr="00F756E6" w:rsidDel="00C54E24">
          <w:rPr>
            <w:rFonts w:ascii="Arial" w:eastAsia="Times New Roman" w:hAnsi="Arial" w:cs="Arial"/>
            <w:color w:val="171616"/>
            <w:sz w:val="24"/>
            <w:szCs w:val="24"/>
            <w:shd w:val="clear" w:color="auto" w:fill="FFFFFF"/>
            <w:lang w:val="fr-FR"/>
          </w:rPr>
          <w:delText>D'autres raisons évidentes sont dues à l'habitude de laisser des portions de Vietnamiens : laisser la portion de nourriture non consommée, laisser la portion de nourriture aux autres membres de la famille, laissant la portion de nourriture à diviser en plusieurs repas.</w:delText>
        </w:r>
      </w:del>
      <w:r w:rsidR="00F756E6" w:rsidRPr="00F756E6">
        <w:rPr>
          <w:rFonts w:ascii="Arial" w:eastAsia="Times New Roman" w:hAnsi="Arial" w:cs="Arial"/>
          <w:color w:val="171616"/>
          <w:sz w:val="24"/>
          <w:szCs w:val="24"/>
          <w:shd w:val="clear" w:color="auto" w:fill="FFFFFF"/>
          <w:lang w:val="fr-FR"/>
        </w:rPr>
        <w:t xml:space="preserve"> </w:t>
      </w:r>
      <w:ins w:id="126" w:author="Sina Safadi" w:date="2021-06-02T17:35:00Z">
        <w:r>
          <w:rPr>
            <w:rFonts w:ascii="Arial" w:eastAsia="Times New Roman" w:hAnsi="Arial" w:cs="Arial"/>
            <w:color w:val="171616"/>
            <w:sz w:val="24"/>
            <w:szCs w:val="24"/>
            <w:shd w:val="clear" w:color="auto" w:fill="FFFFFF"/>
            <w:lang w:val="fr-FR"/>
          </w:rPr>
          <w:t>Selon la cha</w:t>
        </w:r>
      </w:ins>
      <w:ins w:id="127" w:author="Sina Safadi" w:date="2021-06-02T17:36:00Z">
        <w:r>
          <w:rPr>
            <w:rFonts w:ascii="Arial" w:eastAsia="Times New Roman" w:hAnsi="Arial" w:cs="Arial"/>
            <w:color w:val="171616"/>
            <w:sz w:val="24"/>
            <w:szCs w:val="24"/>
            <w:shd w:val="clear" w:color="auto" w:fill="FFFFFF"/>
            <w:lang w:val="fr-FR"/>
          </w:rPr>
          <w:t xml:space="preserve">îne nationale …. Qui a réalisé une étude en 20… </w:t>
        </w:r>
      </w:ins>
      <w:r w:rsidR="00F756E6" w:rsidRPr="00F756E6">
        <w:rPr>
          <w:rFonts w:ascii="Arial" w:eastAsia="Times New Roman" w:hAnsi="Arial" w:cs="Arial"/>
          <w:color w:val="171616"/>
          <w:sz w:val="24"/>
          <w:szCs w:val="24"/>
          <w:shd w:val="clear" w:color="auto" w:fill="FFFFFF"/>
          <w:lang w:val="fr-FR"/>
        </w:rPr>
        <w:t xml:space="preserve">Près de 50% des ménages </w:t>
      </w:r>
      <w:r w:rsidR="00F756E6" w:rsidRPr="00F756E6">
        <w:rPr>
          <w:rFonts w:ascii="Arial" w:eastAsia="Times New Roman" w:hAnsi="Arial" w:cs="Arial"/>
          <w:color w:val="171616"/>
          <w:sz w:val="24"/>
          <w:szCs w:val="24"/>
          <w:shd w:val="clear" w:color="auto" w:fill="FFFFFF"/>
          <w:lang w:val="fr-FR"/>
        </w:rPr>
        <w:lastRenderedPageBreak/>
        <w:t xml:space="preserve">oublient les restes conservés au réfrigérateur, 60% des restes sont sortis pour être transformés dans les repas suivants. </w:t>
      </w:r>
      <w:ins w:id="128" w:author="Sina Safadi" w:date="2021-06-02T17:36:00Z">
        <w:r>
          <w:rPr>
            <w:rFonts w:ascii="Arial" w:eastAsia="Times New Roman" w:hAnsi="Arial" w:cs="Arial"/>
            <w:color w:val="171616"/>
            <w:sz w:val="24"/>
            <w:szCs w:val="24"/>
            <w:shd w:val="clear" w:color="auto" w:fill="FFFFFF"/>
            <w:lang w:val="fr-FR"/>
          </w:rPr>
          <w:t>Les chiffres sont effroyables</w:t>
        </w:r>
      </w:ins>
      <w:ins w:id="129" w:author="Sina Safadi" w:date="2021-06-02T17:37:00Z">
        <w:r>
          <w:rPr>
            <w:rFonts w:ascii="Arial" w:eastAsia="Times New Roman" w:hAnsi="Arial" w:cs="Arial"/>
            <w:color w:val="171616"/>
            <w:sz w:val="24"/>
            <w:szCs w:val="24"/>
            <w:shd w:val="clear" w:color="auto" w:fill="FFFFFF"/>
            <w:lang w:val="fr-FR"/>
          </w:rPr>
          <w:t xml:space="preserve"> (kg ou tonnes).</w:t>
        </w:r>
      </w:ins>
    </w:p>
    <w:p w14:paraId="516C9515" w14:textId="6433C3F4" w:rsidR="00F756E6" w:rsidRPr="00F756E6" w:rsidRDefault="00C54E24" w:rsidP="00F756E6">
      <w:pPr>
        <w:shd w:val="clear" w:color="auto" w:fill="FFFFFF"/>
        <w:spacing w:after="0" w:line="240" w:lineRule="auto"/>
        <w:ind w:left="1440"/>
        <w:jc w:val="both"/>
        <w:rPr>
          <w:rFonts w:ascii="Times New Roman" w:eastAsia="Times New Roman" w:hAnsi="Times New Roman" w:cs="Times New Roman"/>
          <w:sz w:val="24"/>
          <w:szCs w:val="24"/>
          <w:lang w:val="fr-FR"/>
        </w:rPr>
      </w:pPr>
      <w:ins w:id="130" w:author="Sina Safadi" w:date="2021-06-02T17:37:00Z">
        <w:r>
          <w:rPr>
            <w:rFonts w:ascii="Arial" w:eastAsia="Times New Roman" w:hAnsi="Arial" w:cs="Arial"/>
            <w:color w:val="171616"/>
            <w:sz w:val="24"/>
            <w:szCs w:val="24"/>
            <w:shd w:val="clear" w:color="auto" w:fill="FFFFFF"/>
            <w:lang w:val="fr-FR"/>
          </w:rPr>
          <w:t xml:space="preserve">Cela s’explique notamment par </w:t>
        </w:r>
      </w:ins>
      <w:ins w:id="131" w:author="Sina Safadi" w:date="2021-06-02T17:38:00Z">
        <w:r>
          <w:rPr>
            <w:rFonts w:ascii="Arial" w:eastAsia="Times New Roman" w:hAnsi="Arial" w:cs="Arial"/>
            <w:color w:val="171616"/>
            <w:sz w:val="24"/>
            <w:szCs w:val="24"/>
            <w:shd w:val="clear" w:color="auto" w:fill="FFFFFF"/>
            <w:lang w:val="fr-FR"/>
          </w:rPr>
          <w:t>des raisons culturelles :</w:t>
        </w:r>
      </w:ins>
      <w:ins w:id="132" w:author="Sina Safadi" w:date="2021-06-02T17:37:00Z">
        <w:r>
          <w:rPr>
            <w:rFonts w:ascii="Arial" w:eastAsia="Times New Roman" w:hAnsi="Arial" w:cs="Arial"/>
            <w:color w:val="171616"/>
            <w:sz w:val="24"/>
            <w:szCs w:val="24"/>
            <w:shd w:val="clear" w:color="auto" w:fill="FFFFFF"/>
            <w:lang w:val="fr-FR"/>
          </w:rPr>
          <w:t xml:space="preserve"> </w:t>
        </w:r>
      </w:ins>
      <w:del w:id="133" w:author="Sina Safadi" w:date="2021-06-02T17:38:00Z">
        <w:r w:rsidR="00F756E6" w:rsidRPr="00F756E6" w:rsidDel="00C54E24">
          <w:rPr>
            <w:rFonts w:ascii="Arial" w:eastAsia="Times New Roman" w:hAnsi="Arial" w:cs="Arial"/>
            <w:color w:val="171616"/>
            <w:sz w:val="24"/>
            <w:szCs w:val="24"/>
            <w:shd w:val="clear" w:color="auto" w:fill="FFFFFF"/>
            <w:lang w:val="fr-FR"/>
          </w:rPr>
          <w:delText>Mais</w:delText>
        </w:r>
      </w:del>
      <w:r w:rsidR="00F756E6" w:rsidRPr="00F756E6">
        <w:rPr>
          <w:rFonts w:ascii="Arial" w:eastAsia="Times New Roman" w:hAnsi="Arial" w:cs="Arial"/>
          <w:color w:val="171616"/>
          <w:sz w:val="24"/>
          <w:szCs w:val="24"/>
          <w:shd w:val="clear" w:color="auto" w:fill="FFFFFF"/>
          <w:lang w:val="fr-FR"/>
        </w:rPr>
        <w:t xml:space="preserve"> 31% des ménages disent qu'ils n'aiment pas les </w:t>
      </w:r>
      <w:proofErr w:type="spellStart"/>
      <w:r w:rsidR="00F756E6" w:rsidRPr="00F756E6">
        <w:rPr>
          <w:rFonts w:ascii="Arial" w:eastAsia="Times New Roman" w:hAnsi="Arial" w:cs="Arial"/>
          <w:color w:val="171616"/>
          <w:sz w:val="24"/>
          <w:szCs w:val="24"/>
          <w:shd w:val="clear" w:color="auto" w:fill="FFFFFF"/>
          <w:lang w:val="fr-FR"/>
        </w:rPr>
        <w:t>restes</w:t>
      </w:r>
      <w:del w:id="134" w:author="Sina Safadi" w:date="2021-06-02T17:39:00Z">
        <w:r w:rsidR="00F756E6" w:rsidRPr="00F756E6" w:rsidDel="00C54E24">
          <w:rPr>
            <w:rFonts w:ascii="Arial" w:eastAsia="Times New Roman" w:hAnsi="Arial" w:cs="Arial"/>
            <w:color w:val="171616"/>
            <w:sz w:val="24"/>
            <w:szCs w:val="24"/>
            <w:shd w:val="clear" w:color="auto" w:fill="FFFFFF"/>
            <w:lang w:val="fr-FR"/>
          </w:rPr>
          <w:delText xml:space="preserve">, </w:delText>
        </w:r>
      </w:del>
      <w:del w:id="135" w:author="Sina Safadi" w:date="2021-06-02T17:38:00Z">
        <w:r w:rsidR="00F756E6" w:rsidRPr="00F756E6" w:rsidDel="00C54E24">
          <w:rPr>
            <w:rFonts w:ascii="Arial" w:eastAsia="Times New Roman" w:hAnsi="Arial" w:cs="Arial"/>
            <w:color w:val="171616"/>
            <w:sz w:val="24"/>
            <w:szCs w:val="24"/>
            <w:shd w:val="clear" w:color="auto" w:fill="FFFFFF"/>
            <w:lang w:val="fr-FR"/>
          </w:rPr>
          <w:delText xml:space="preserve">qu'ils mangent assez méticuleusement, </w:delText>
        </w:r>
      </w:del>
      <w:del w:id="136" w:author="Sina Safadi" w:date="2021-06-02T17:39:00Z">
        <w:r w:rsidR="00F756E6" w:rsidRPr="00F756E6" w:rsidDel="00C54E24">
          <w:rPr>
            <w:rFonts w:ascii="Arial" w:eastAsia="Times New Roman" w:hAnsi="Arial" w:cs="Arial"/>
            <w:color w:val="171616"/>
            <w:sz w:val="24"/>
            <w:szCs w:val="24"/>
            <w:shd w:val="clear" w:color="auto" w:fill="FFFFFF"/>
            <w:lang w:val="fr-FR"/>
          </w:rPr>
          <w:delText xml:space="preserve">mais qu'ils sont déraisonnables dans le contrôle des portions, la mentalité de ne pas aimer la nourriture et la vieille nourriture a conduit à ce que les aliments ne soient pas consommés, être recyclés. </w:delText>
        </w:r>
      </w:del>
      <w:r w:rsidR="00F756E6" w:rsidRPr="00F756E6">
        <w:rPr>
          <w:rFonts w:ascii="Arial" w:eastAsia="Times New Roman" w:hAnsi="Arial" w:cs="Arial"/>
          <w:color w:val="171616"/>
          <w:sz w:val="24"/>
          <w:szCs w:val="24"/>
          <w:shd w:val="clear" w:color="auto" w:fill="FFFFFF"/>
          <w:lang w:val="fr-FR"/>
        </w:rPr>
        <w:t>Le</w:t>
      </w:r>
      <w:proofErr w:type="spellEnd"/>
      <w:r w:rsidR="00F756E6" w:rsidRPr="00F756E6">
        <w:rPr>
          <w:rFonts w:ascii="Arial" w:eastAsia="Times New Roman" w:hAnsi="Arial" w:cs="Arial"/>
          <w:color w:val="171616"/>
          <w:sz w:val="24"/>
          <w:szCs w:val="24"/>
          <w:shd w:val="clear" w:color="auto" w:fill="FFFFFF"/>
          <w:lang w:val="fr-FR"/>
        </w:rPr>
        <w:t xml:space="preserve"> gaspillage alimentaire </w:t>
      </w:r>
      <w:ins w:id="137" w:author="Sina Safadi" w:date="2021-06-02T17:39:00Z">
        <w:r>
          <w:rPr>
            <w:rFonts w:ascii="Arial" w:eastAsia="Times New Roman" w:hAnsi="Arial" w:cs="Arial"/>
            <w:color w:val="171616"/>
            <w:sz w:val="24"/>
            <w:szCs w:val="24"/>
            <w:shd w:val="clear" w:color="auto" w:fill="FFFFFF"/>
            <w:lang w:val="fr-FR"/>
          </w:rPr>
          <w:t>revêt donc profondément une dimension culturelle qu</w:t>
        </w:r>
      </w:ins>
      <w:ins w:id="138" w:author="Sina Safadi" w:date="2021-06-02T17:40:00Z">
        <w:r>
          <w:rPr>
            <w:rFonts w:ascii="Arial" w:eastAsia="Times New Roman" w:hAnsi="Arial" w:cs="Arial"/>
            <w:color w:val="171616"/>
            <w:sz w:val="24"/>
            <w:szCs w:val="24"/>
            <w:shd w:val="clear" w:color="auto" w:fill="FFFFFF"/>
            <w:lang w:val="fr-FR"/>
          </w:rPr>
          <w:t xml:space="preserve">’il convient de </w:t>
        </w:r>
        <w:proofErr w:type="spellStart"/>
        <w:r>
          <w:rPr>
            <w:rFonts w:ascii="Arial" w:eastAsia="Times New Roman" w:hAnsi="Arial" w:cs="Arial"/>
            <w:color w:val="171616"/>
            <w:sz w:val="24"/>
            <w:szCs w:val="24"/>
            <w:shd w:val="clear" w:color="auto" w:fill="FFFFFF"/>
            <w:lang w:val="fr-FR"/>
          </w:rPr>
          <w:t>requestionner</w:t>
        </w:r>
        <w:proofErr w:type="spellEnd"/>
        <w:r>
          <w:rPr>
            <w:rFonts w:ascii="Arial" w:eastAsia="Times New Roman" w:hAnsi="Arial" w:cs="Arial"/>
            <w:color w:val="171616"/>
            <w:sz w:val="24"/>
            <w:szCs w:val="24"/>
            <w:shd w:val="clear" w:color="auto" w:fill="FFFFFF"/>
            <w:lang w:val="fr-FR"/>
          </w:rPr>
          <w:t xml:space="preserve"> à l’aune des enjeux environnementaux et sociaux du </w:t>
        </w:r>
        <w:proofErr w:type="spellStart"/>
        <w:r>
          <w:rPr>
            <w:rFonts w:ascii="Arial" w:eastAsia="Times New Roman" w:hAnsi="Arial" w:cs="Arial"/>
            <w:color w:val="171616"/>
            <w:sz w:val="24"/>
            <w:szCs w:val="24"/>
            <w:shd w:val="clear" w:color="auto" w:fill="FFFFFF"/>
            <w:lang w:val="fr-FR"/>
          </w:rPr>
          <w:t>Viet-nam</w:t>
        </w:r>
        <w:proofErr w:type="spellEnd"/>
        <w:r>
          <w:rPr>
            <w:rFonts w:ascii="Arial" w:eastAsia="Times New Roman" w:hAnsi="Arial" w:cs="Arial"/>
            <w:color w:val="171616"/>
            <w:sz w:val="24"/>
            <w:szCs w:val="24"/>
            <w:shd w:val="clear" w:color="auto" w:fill="FFFFFF"/>
            <w:lang w:val="fr-FR"/>
          </w:rPr>
          <w:t xml:space="preserve"> </w:t>
        </w:r>
        <w:proofErr w:type="spellStart"/>
        <w:r>
          <w:rPr>
            <w:rFonts w:ascii="Arial" w:eastAsia="Times New Roman" w:hAnsi="Arial" w:cs="Arial"/>
            <w:color w:val="171616"/>
            <w:sz w:val="24"/>
            <w:szCs w:val="24"/>
            <w:shd w:val="clear" w:color="auto" w:fill="FFFFFF"/>
            <w:lang w:val="fr-FR"/>
          </w:rPr>
          <w:t>contemportain</w:t>
        </w:r>
        <w:proofErr w:type="spellEnd"/>
        <w:r>
          <w:rPr>
            <w:rFonts w:ascii="Arial" w:eastAsia="Times New Roman" w:hAnsi="Arial" w:cs="Arial"/>
            <w:color w:val="171616"/>
            <w:sz w:val="24"/>
            <w:szCs w:val="24"/>
            <w:shd w:val="clear" w:color="auto" w:fill="FFFFFF"/>
            <w:lang w:val="fr-FR"/>
          </w:rPr>
          <w:t xml:space="preserve">. </w:t>
        </w:r>
      </w:ins>
      <w:del w:id="139" w:author="Sina Safadi" w:date="2021-06-02T17:40:00Z">
        <w:r w:rsidR="00F756E6" w:rsidRPr="00F756E6" w:rsidDel="00C54E24">
          <w:rPr>
            <w:rFonts w:ascii="Arial" w:eastAsia="Times New Roman" w:hAnsi="Arial" w:cs="Arial"/>
            <w:color w:val="171616"/>
            <w:sz w:val="24"/>
            <w:szCs w:val="24"/>
            <w:shd w:val="clear" w:color="auto" w:fill="FFFFFF"/>
            <w:lang w:val="fr-FR"/>
          </w:rPr>
          <w:delText>se produit également parce que la personne qui commet ce comportement n'a jamais été informée de l'importance d'utiliser de la nourriture ou n'a jamais été sanctionnée pour gaspillage.</w:delText>
        </w:r>
      </w:del>
    </w:p>
    <w:p w14:paraId="4DA028A2" w14:textId="14807D77" w:rsidR="00F756E6" w:rsidRPr="00F756E6" w:rsidDel="001D6E4A" w:rsidRDefault="00F756E6">
      <w:pPr>
        <w:shd w:val="clear" w:color="auto" w:fill="FFFFFF"/>
        <w:spacing w:after="0" w:line="240" w:lineRule="auto"/>
        <w:ind w:left="1440"/>
        <w:jc w:val="both"/>
        <w:rPr>
          <w:del w:id="140" w:author="Dac An Nguyen" w:date="2021-06-02T17:11:00Z"/>
          <w:rFonts w:ascii="Times New Roman" w:eastAsia="Times New Roman" w:hAnsi="Times New Roman" w:cs="Times New Roman"/>
          <w:sz w:val="24"/>
          <w:szCs w:val="24"/>
          <w:lang w:val="fr-FR"/>
        </w:rPr>
      </w:pPr>
      <w:r w:rsidRPr="00F756E6">
        <w:rPr>
          <w:rFonts w:ascii="Arial" w:eastAsia="Times New Roman" w:hAnsi="Arial" w:cs="Arial"/>
          <w:color w:val="171616"/>
          <w:sz w:val="24"/>
          <w:szCs w:val="24"/>
          <w:shd w:val="clear" w:color="auto" w:fill="FFFFFF"/>
          <w:lang w:val="fr-FR"/>
        </w:rPr>
        <w:t>    </w:t>
      </w:r>
      <w:del w:id="141" w:author="Dac An Nguyen" w:date="2021-06-02T17:11:00Z">
        <w:r w:rsidRPr="00F756E6" w:rsidDel="001D6E4A">
          <w:rPr>
            <w:rFonts w:ascii="Arial" w:eastAsia="Times New Roman" w:hAnsi="Arial" w:cs="Arial"/>
            <w:color w:val="171616"/>
            <w:sz w:val="24"/>
            <w:szCs w:val="24"/>
            <w:shd w:val="clear" w:color="auto" w:fill="FFFFFF"/>
            <w:lang w:val="fr-FR"/>
          </w:rPr>
          <w:delText>Bien qu'ils soient au courant de la famine, de nombreuses personnes gaspillent encore de la nourriture à cause d'un manque d'empathie, d'indifférence à ce qu'elles voient ou de ne jamais savoir ce qu'est la faim. L'état d'esprit « cela ne m'arrivera jamais » explique pourquoi de nombreuses personnes ne ressentent pas le danger, le besoin et la responsabilité de ne pas gaspiller de nourriture. </w:delText>
        </w:r>
      </w:del>
    </w:p>
    <w:p w14:paraId="1443BF2C" w14:textId="7DF96448" w:rsidR="00F756E6" w:rsidRPr="00F756E6" w:rsidDel="001D6E4A" w:rsidRDefault="00F756E6">
      <w:pPr>
        <w:shd w:val="clear" w:color="auto" w:fill="FFFFFF"/>
        <w:spacing w:after="0" w:line="240" w:lineRule="auto"/>
        <w:ind w:left="1440"/>
        <w:jc w:val="both"/>
        <w:rPr>
          <w:del w:id="142" w:author="Dac An Nguyen" w:date="2021-06-02T17:11:00Z"/>
          <w:rFonts w:ascii="Times New Roman" w:eastAsia="Times New Roman" w:hAnsi="Times New Roman" w:cs="Times New Roman"/>
          <w:sz w:val="24"/>
          <w:szCs w:val="24"/>
          <w:lang w:val="fr-FR"/>
        </w:rPr>
      </w:pPr>
      <w:del w:id="143" w:author="Dac An Nguyen" w:date="2021-06-02T17:11:00Z">
        <w:r w:rsidRPr="00F756E6" w:rsidDel="001D6E4A">
          <w:rPr>
            <w:rFonts w:ascii="Arial" w:eastAsia="Times New Roman" w:hAnsi="Arial" w:cs="Arial"/>
            <w:color w:val="171616"/>
            <w:sz w:val="24"/>
            <w:szCs w:val="24"/>
            <w:lang w:val="fr-FR"/>
          </w:rPr>
          <w:delText>Et le Vietnam se classe au 2e rang de l'indice régional de gaspillage alimentaire. Beaucoup de gens le blâment sur l'habitude de cuisiner beaucoup, de ne pas tout manger et de le conserver au réfrigérateur, ou de stocker des aliments, mais en oubliant la date de péremption, avec le temps, les aliments avariés doivent être jetés. Le gaspillage alimentaire affecte non seulement nos portefeuilles directement, mais plus largement, détruit le cadre de vie et menace la sécurité alimentaire aujourd'hui.</w:delText>
        </w:r>
      </w:del>
    </w:p>
    <w:p w14:paraId="0609B92E" w14:textId="6A17315F" w:rsidR="00F756E6" w:rsidRPr="00F756E6" w:rsidDel="001D6E4A" w:rsidRDefault="00F756E6" w:rsidP="001D6E4A">
      <w:pPr>
        <w:shd w:val="clear" w:color="auto" w:fill="FFFFFF"/>
        <w:spacing w:after="0" w:line="240" w:lineRule="auto"/>
        <w:ind w:left="1440"/>
        <w:jc w:val="both"/>
        <w:rPr>
          <w:del w:id="144" w:author="Dac An Nguyen" w:date="2021-06-02T17:12:00Z"/>
          <w:rFonts w:ascii="Times New Roman" w:eastAsia="Times New Roman" w:hAnsi="Times New Roman" w:cs="Times New Roman"/>
          <w:sz w:val="24"/>
          <w:szCs w:val="24"/>
          <w:lang w:val="fr-FR"/>
        </w:rPr>
      </w:pPr>
      <w:del w:id="145" w:author="Dac An Nguyen" w:date="2021-06-02T17:11:00Z">
        <w:r w:rsidRPr="00F756E6" w:rsidDel="001D6E4A">
          <w:rPr>
            <w:rFonts w:ascii="Arial" w:eastAsia="Times New Roman" w:hAnsi="Arial" w:cs="Arial"/>
            <w:color w:val="171616"/>
            <w:sz w:val="24"/>
            <w:szCs w:val="24"/>
            <w:lang w:val="fr-FR"/>
          </w:rPr>
          <w:delText>Selon le Secrétaire général adjoint des Nations Unies et Directeur exécutif du PNUE, Achim Steiner, « Dans le monde d'aujourd'hui, avec 7 milliards d'habitants, jusqu'à 9 milliards d'ici 2050, le gaspillage alimentaire est non seulement dommageable sur le plan économique, mais aussi coûteux. Aspects environnementaux et éthiques ». Outre les coûts d'intrants tels que la terre, l'eau, les engrais et la main-d'œuvre, le gaspillage alimentaire génère également des émissions de gaz à effet de serre. Le gaspillage alimentaire a eu un impact sur l'environnement </w:delText>
        </w:r>
      </w:del>
    </w:p>
    <w:p w14:paraId="3E11C40C" w14:textId="77777777" w:rsidR="00F756E6" w:rsidRPr="00F756E6" w:rsidRDefault="00F756E6">
      <w:pPr>
        <w:shd w:val="clear" w:color="auto" w:fill="FFFFFF"/>
        <w:spacing w:after="0" w:line="240" w:lineRule="auto"/>
        <w:ind w:left="1440"/>
        <w:jc w:val="both"/>
        <w:rPr>
          <w:rFonts w:ascii="Times New Roman" w:eastAsia="Times New Roman" w:hAnsi="Times New Roman" w:cs="Times New Roman"/>
          <w:sz w:val="24"/>
          <w:szCs w:val="24"/>
          <w:lang w:val="fr-FR"/>
        </w:rPr>
        <w:pPrChange w:id="146" w:author="Dac An Nguyen" w:date="2021-06-02T17:12:00Z">
          <w:pPr>
            <w:spacing w:after="0" w:line="240" w:lineRule="auto"/>
          </w:pPr>
        </w:pPrChange>
      </w:pPr>
      <w:del w:id="147" w:author="Dac An Nguyen" w:date="2021-06-02T17:12:00Z">
        <w:r w:rsidRPr="00F756E6" w:rsidDel="001D6E4A">
          <w:rPr>
            <w:rFonts w:ascii="Times New Roman" w:eastAsia="Times New Roman" w:hAnsi="Times New Roman" w:cs="Times New Roman"/>
            <w:sz w:val="24"/>
            <w:szCs w:val="24"/>
            <w:lang w:val="fr-FR"/>
          </w:rPr>
          <w:br/>
        </w:r>
        <w:r w:rsidRPr="00F756E6" w:rsidDel="001D6E4A">
          <w:rPr>
            <w:rFonts w:ascii="Times New Roman" w:eastAsia="Times New Roman" w:hAnsi="Times New Roman" w:cs="Times New Roman"/>
            <w:sz w:val="24"/>
            <w:szCs w:val="24"/>
            <w:lang w:val="fr-FR"/>
          </w:rPr>
          <w:br/>
        </w:r>
        <w:r w:rsidRPr="00F756E6" w:rsidDel="001D6E4A">
          <w:rPr>
            <w:rFonts w:ascii="Times New Roman" w:eastAsia="Times New Roman" w:hAnsi="Times New Roman" w:cs="Times New Roman"/>
            <w:sz w:val="24"/>
            <w:szCs w:val="24"/>
            <w:lang w:val="fr-FR"/>
          </w:rPr>
          <w:br/>
        </w:r>
      </w:del>
      <w:r w:rsidRPr="00F756E6">
        <w:rPr>
          <w:rFonts w:ascii="Times New Roman" w:eastAsia="Times New Roman" w:hAnsi="Times New Roman" w:cs="Times New Roman"/>
          <w:sz w:val="24"/>
          <w:szCs w:val="24"/>
          <w:lang w:val="fr-FR"/>
        </w:rPr>
        <w:br/>
      </w:r>
    </w:p>
    <w:p w14:paraId="4A9ACBE3" w14:textId="77777777" w:rsidR="00F756E6" w:rsidRPr="00F756E6" w:rsidRDefault="00F756E6" w:rsidP="00F756E6">
      <w:pPr>
        <w:numPr>
          <w:ilvl w:val="0"/>
          <w:numId w:val="4"/>
        </w:numPr>
        <w:spacing w:after="0" w:line="240" w:lineRule="auto"/>
        <w:ind w:left="1440"/>
        <w:textAlignment w:val="baseline"/>
        <w:rPr>
          <w:rFonts w:ascii="Arial" w:eastAsia="Times New Roman" w:hAnsi="Arial" w:cs="Arial"/>
          <w:color w:val="000000"/>
          <w:sz w:val="24"/>
          <w:szCs w:val="24"/>
          <w:lang w:val="fr-FR"/>
        </w:rPr>
      </w:pPr>
      <w:r w:rsidRPr="00F756E6">
        <w:rPr>
          <w:rFonts w:ascii="Arial" w:eastAsia="Times New Roman" w:hAnsi="Arial" w:cs="Arial"/>
          <w:color w:val="000000"/>
          <w:sz w:val="24"/>
          <w:szCs w:val="24"/>
          <w:lang w:val="fr-FR"/>
        </w:rPr>
        <w:t>Dommage</w:t>
      </w:r>
    </w:p>
    <w:p w14:paraId="2F8CA0E7" w14:textId="2CA827DB" w:rsidR="00F756E6" w:rsidRPr="00F756E6" w:rsidRDefault="00F756E6" w:rsidP="00F756E6">
      <w:pPr>
        <w:shd w:val="clear" w:color="auto" w:fill="FFFFFF"/>
        <w:spacing w:after="0" w:line="240" w:lineRule="auto"/>
        <w:ind w:left="1440"/>
        <w:rPr>
          <w:rFonts w:ascii="Times New Roman" w:eastAsia="Times New Roman" w:hAnsi="Times New Roman" w:cs="Times New Roman"/>
          <w:sz w:val="24"/>
          <w:szCs w:val="24"/>
          <w:lang w:val="fr-FR"/>
        </w:rPr>
      </w:pPr>
      <w:r w:rsidRPr="00F756E6">
        <w:rPr>
          <w:rFonts w:ascii="Arial" w:eastAsia="Times New Roman" w:hAnsi="Arial" w:cs="Arial"/>
          <w:color w:val="000000"/>
          <w:sz w:val="24"/>
          <w:szCs w:val="24"/>
          <w:shd w:val="clear" w:color="auto" w:fill="FFFFFF"/>
          <w:lang w:val="fr-FR"/>
        </w:rPr>
        <w:t>Le gaspillage alimentaire</w:t>
      </w:r>
      <w:ins w:id="148" w:author="Sina Safadi" w:date="2021-06-02T17:41:00Z">
        <w:r w:rsidR="00C54E24">
          <w:rPr>
            <w:rFonts w:ascii="Arial" w:eastAsia="Times New Roman" w:hAnsi="Arial" w:cs="Arial"/>
            <w:color w:val="000000"/>
            <w:sz w:val="24"/>
            <w:szCs w:val="24"/>
            <w:shd w:val="clear" w:color="auto" w:fill="FFFFFF"/>
            <w:lang w:val="fr-FR"/>
          </w:rPr>
          <w:t xml:space="preserve"> est aveugle à la misère d’une population pourtant nombreuse au </w:t>
        </w:r>
        <w:proofErr w:type="spellStart"/>
        <w:r w:rsidR="00C54E24">
          <w:rPr>
            <w:rFonts w:ascii="Arial" w:eastAsia="Times New Roman" w:hAnsi="Arial" w:cs="Arial"/>
            <w:color w:val="000000"/>
            <w:sz w:val="24"/>
            <w:szCs w:val="24"/>
            <w:shd w:val="clear" w:color="auto" w:fill="FFFFFF"/>
            <w:lang w:val="fr-FR"/>
          </w:rPr>
          <w:t>Viet-nam</w:t>
        </w:r>
      </w:ins>
      <w:proofErr w:type="spellEnd"/>
      <w:ins w:id="149" w:author="Sina Safadi" w:date="2021-06-02T17:42:00Z">
        <w:r w:rsidR="00C54E24">
          <w:rPr>
            <w:rFonts w:ascii="Arial" w:eastAsia="Times New Roman" w:hAnsi="Arial" w:cs="Arial"/>
            <w:color w:val="000000"/>
            <w:sz w:val="24"/>
            <w:szCs w:val="24"/>
            <w:shd w:val="clear" w:color="auto" w:fill="FFFFFF"/>
            <w:lang w:val="fr-FR"/>
          </w:rPr>
          <w:t xml:space="preserve">, </w:t>
        </w:r>
        <w:proofErr w:type="gramStart"/>
        <w:r w:rsidR="00C54E24">
          <w:rPr>
            <w:rFonts w:ascii="Arial" w:eastAsia="Times New Roman" w:hAnsi="Arial" w:cs="Arial"/>
            <w:color w:val="000000"/>
            <w:sz w:val="24"/>
            <w:szCs w:val="24"/>
            <w:shd w:val="clear" w:color="auto" w:fill="FFFFFF"/>
            <w:lang w:val="fr-FR"/>
          </w:rPr>
          <w:t>…….,</w:t>
        </w:r>
      </w:ins>
      <w:proofErr w:type="gramEnd"/>
      <w:ins w:id="150" w:author="Sina Safadi" w:date="2021-06-02T17:41:00Z">
        <w:r w:rsidR="00C54E24">
          <w:rPr>
            <w:rFonts w:ascii="Arial" w:eastAsia="Times New Roman" w:hAnsi="Arial" w:cs="Arial"/>
            <w:color w:val="000000"/>
            <w:sz w:val="24"/>
            <w:szCs w:val="24"/>
            <w:shd w:val="clear" w:color="auto" w:fill="FFFFFF"/>
            <w:lang w:val="fr-FR"/>
          </w:rPr>
          <w:t xml:space="preserve"> qui souffre de la malnutrition</w:t>
        </w:r>
      </w:ins>
      <w:del w:id="151" w:author="Sina Safadi" w:date="2021-06-02T17:41:00Z">
        <w:r w:rsidRPr="00F756E6" w:rsidDel="00C54E24">
          <w:rPr>
            <w:rFonts w:ascii="Arial" w:eastAsia="Times New Roman" w:hAnsi="Arial" w:cs="Arial"/>
            <w:color w:val="000000"/>
            <w:sz w:val="24"/>
            <w:szCs w:val="24"/>
            <w:shd w:val="clear" w:color="auto" w:fill="FFFFFF"/>
            <w:lang w:val="fr-FR"/>
          </w:rPr>
          <w:delText xml:space="preserve"> provoque une grande misère et prive des milliards de personnes de leur plein potentiel</w:delText>
        </w:r>
      </w:del>
      <w:r w:rsidRPr="00F756E6">
        <w:rPr>
          <w:rFonts w:ascii="Arial" w:eastAsia="Times New Roman" w:hAnsi="Arial" w:cs="Arial"/>
          <w:color w:val="000000"/>
          <w:sz w:val="24"/>
          <w:szCs w:val="24"/>
          <w:shd w:val="clear" w:color="auto" w:fill="FFFFFF"/>
          <w:lang w:val="fr-FR"/>
        </w:rPr>
        <w:t>. Mais les problèmes vont au-delà de la faim.</w:t>
      </w:r>
    </w:p>
    <w:p w14:paraId="410584CD" w14:textId="1BB4CF8F" w:rsidR="00F756E6" w:rsidRPr="00F756E6" w:rsidDel="001D6E4A" w:rsidRDefault="00F756E6">
      <w:pPr>
        <w:shd w:val="clear" w:color="auto" w:fill="FFFFFF"/>
        <w:spacing w:after="0" w:line="240" w:lineRule="auto"/>
        <w:ind w:left="2880"/>
        <w:rPr>
          <w:del w:id="152" w:author="Dac An Nguyen" w:date="2021-06-02T17:11:00Z"/>
          <w:rFonts w:ascii="Times New Roman" w:eastAsia="Times New Roman" w:hAnsi="Times New Roman" w:cs="Times New Roman"/>
          <w:sz w:val="24"/>
          <w:szCs w:val="24"/>
          <w:lang w:val="fr-FR"/>
        </w:rPr>
        <w:pPrChange w:id="153" w:author="Dac An Nguyen" w:date="2021-06-02T17:11:00Z">
          <w:pPr>
            <w:shd w:val="clear" w:color="auto" w:fill="FFFFFF"/>
            <w:spacing w:after="0" w:line="240" w:lineRule="auto"/>
            <w:ind w:left="1440"/>
          </w:pPr>
        </w:pPrChange>
      </w:pPr>
      <w:del w:id="154" w:author="Dac An Nguyen" w:date="2021-06-02T17:11:00Z">
        <w:r w:rsidRPr="00F756E6" w:rsidDel="001D6E4A">
          <w:rPr>
            <w:rFonts w:ascii="Arial" w:eastAsia="Times New Roman" w:hAnsi="Arial" w:cs="Arial"/>
            <w:color w:val="000000"/>
            <w:sz w:val="24"/>
            <w:szCs w:val="24"/>
            <w:shd w:val="clear" w:color="auto" w:fill="FFFFFF"/>
            <w:lang w:val="fr-FR"/>
          </w:rPr>
          <w:lastRenderedPageBreak/>
          <w:delText> En 2007 et 2008, la soudaine escalade des prix alimentaires mondiaux a poussé des millions de personnes dans la pauvreté et a semé la panique sur les marchés du monde entier. Les émeutes ont secoué des villes dans 20 pays.</w:delText>
        </w:r>
      </w:del>
    </w:p>
    <w:p w14:paraId="0BC47FDF" w14:textId="369FE65B" w:rsidR="00F756E6" w:rsidRPr="00F756E6" w:rsidDel="001D6E4A" w:rsidRDefault="00F756E6">
      <w:pPr>
        <w:shd w:val="clear" w:color="auto" w:fill="FFFFFF"/>
        <w:spacing w:after="0" w:line="240" w:lineRule="auto"/>
        <w:ind w:left="1440"/>
        <w:rPr>
          <w:del w:id="155" w:author="Dac An Nguyen" w:date="2021-06-02T17:11:00Z"/>
          <w:rFonts w:ascii="Times New Roman" w:eastAsia="Times New Roman" w:hAnsi="Times New Roman" w:cs="Times New Roman"/>
          <w:sz w:val="24"/>
          <w:szCs w:val="24"/>
          <w:lang w:val="fr-FR"/>
        </w:rPr>
      </w:pPr>
      <w:del w:id="156" w:author="Dac An Nguyen" w:date="2021-06-02T17:11:00Z">
        <w:r w:rsidRPr="00F756E6" w:rsidDel="001D6E4A">
          <w:rPr>
            <w:rFonts w:ascii="Arial" w:eastAsia="Times New Roman" w:hAnsi="Arial" w:cs="Arial"/>
            <w:color w:val="000000"/>
            <w:sz w:val="24"/>
            <w:szCs w:val="24"/>
            <w:shd w:val="clear" w:color="auto" w:fill="FFFFFF"/>
            <w:lang w:val="fr-FR"/>
          </w:rPr>
          <w:delText>Les populations urbaines du monde entier - avec une croissance de 180 000 personnes par jour - ont remarqué à quel point elles se sont éloignées de leurs sources de nourriture. Les dirigeants mondiaux ont remis en question la sécurité alimentaire de leurs pays.</w:delText>
        </w:r>
      </w:del>
    </w:p>
    <w:p w14:paraId="0C6A47DC" w14:textId="77777777" w:rsidR="00F756E6" w:rsidRPr="00F756E6" w:rsidRDefault="00F756E6">
      <w:pPr>
        <w:shd w:val="clear" w:color="auto" w:fill="FFFFFF"/>
        <w:spacing w:after="0" w:line="240" w:lineRule="auto"/>
        <w:ind w:left="1440"/>
        <w:rPr>
          <w:rFonts w:ascii="Times New Roman" w:eastAsia="Times New Roman" w:hAnsi="Times New Roman" w:cs="Times New Roman"/>
          <w:sz w:val="24"/>
          <w:szCs w:val="24"/>
          <w:lang w:val="fr-FR"/>
        </w:rPr>
      </w:pPr>
      <w:r w:rsidRPr="00F756E6">
        <w:rPr>
          <w:rFonts w:ascii="Arial" w:eastAsia="Times New Roman" w:hAnsi="Arial" w:cs="Arial"/>
          <w:color w:val="000000"/>
          <w:sz w:val="24"/>
          <w:szCs w:val="24"/>
          <w:shd w:val="clear" w:color="auto" w:fill="FFFFFF"/>
          <w:lang w:val="fr-FR"/>
        </w:rPr>
        <w:t>La forte croissance des villes signifie également une montée en puissance de la classe moyenne. Cela a conduit à un besoin d'améliorer le régime alimentaire, passant de simples céréales à des viandes, des légumes et des fruits plus nutritifs. Les aliments qui sont de plus en plus demandés sont les mêmes aliments qui aident à réduire la malnutrition.</w:t>
      </w:r>
    </w:p>
    <w:p w14:paraId="64537F16" w14:textId="19CE032C" w:rsidR="00F756E6" w:rsidRDefault="00F756E6" w:rsidP="00F756E6">
      <w:pPr>
        <w:shd w:val="clear" w:color="auto" w:fill="FFFFFF"/>
        <w:spacing w:after="0" w:line="240" w:lineRule="auto"/>
        <w:ind w:left="1440"/>
        <w:rPr>
          <w:ins w:id="157" w:author="Dac An Nguyen" w:date="2021-06-02T16:40:00Z"/>
          <w:rFonts w:ascii="Arial" w:eastAsia="Times New Roman" w:hAnsi="Arial" w:cs="Arial"/>
          <w:color w:val="000000"/>
          <w:sz w:val="24"/>
          <w:szCs w:val="24"/>
          <w:shd w:val="clear" w:color="auto" w:fill="FFFFFF"/>
          <w:lang w:val="fr-FR"/>
        </w:rPr>
      </w:pPr>
      <w:r w:rsidRPr="00F756E6">
        <w:rPr>
          <w:rFonts w:ascii="Arial" w:eastAsia="Times New Roman" w:hAnsi="Arial" w:cs="Arial"/>
          <w:color w:val="000000"/>
          <w:sz w:val="24"/>
          <w:szCs w:val="24"/>
          <w:shd w:val="clear" w:color="auto" w:fill="FFFFFF"/>
          <w:lang w:val="fr-FR"/>
        </w:rPr>
        <w:t xml:space="preserve">Ce sont également des aliments périssables et </w:t>
      </w:r>
      <w:proofErr w:type="gramStart"/>
      <w:ins w:id="158" w:author="Sina Safadi" w:date="2021-06-02T17:42:00Z">
        <w:r w:rsidR="00C54E24">
          <w:rPr>
            <w:rFonts w:ascii="Arial" w:eastAsia="Times New Roman" w:hAnsi="Arial" w:cs="Arial"/>
            <w:color w:val="000000"/>
            <w:sz w:val="24"/>
            <w:szCs w:val="24"/>
            <w:shd w:val="clear" w:color="auto" w:fill="FFFFFF"/>
            <w:lang w:val="fr-FR"/>
          </w:rPr>
          <w:t>énergivore</w:t>
        </w:r>
        <w:proofErr w:type="gramEnd"/>
        <w:r w:rsidR="00C54E24">
          <w:rPr>
            <w:rFonts w:ascii="Arial" w:eastAsia="Times New Roman" w:hAnsi="Arial" w:cs="Arial"/>
            <w:color w:val="000000"/>
            <w:sz w:val="24"/>
            <w:szCs w:val="24"/>
            <w:shd w:val="clear" w:color="auto" w:fill="FFFFFF"/>
            <w:lang w:val="fr-FR"/>
          </w:rPr>
          <w:t xml:space="preserve"> qui ont des conséquences importances sur l’environnement. S’il s’agit d’un enjeu</w:t>
        </w:r>
        <w:commentRangeStart w:id="159"/>
        <w:r w:rsidR="00C54E24">
          <w:rPr>
            <w:rFonts w:ascii="Arial" w:eastAsia="Times New Roman" w:hAnsi="Arial" w:cs="Arial"/>
            <w:color w:val="000000"/>
            <w:sz w:val="24"/>
            <w:szCs w:val="24"/>
            <w:shd w:val="clear" w:color="auto" w:fill="FFFFFF"/>
            <w:lang w:val="fr-FR"/>
          </w:rPr>
          <w:t xml:space="preserve"> culturel il convient également de souligner l</w:t>
        </w:r>
      </w:ins>
      <w:ins w:id="160" w:author="Sina Safadi" w:date="2021-06-02T17:43:00Z">
        <w:r w:rsidR="00C54E24">
          <w:rPr>
            <w:rFonts w:ascii="Arial" w:eastAsia="Times New Roman" w:hAnsi="Arial" w:cs="Arial"/>
            <w:color w:val="000000"/>
            <w:sz w:val="24"/>
            <w:szCs w:val="24"/>
            <w:shd w:val="clear" w:color="auto" w:fill="FFFFFF"/>
            <w:lang w:val="fr-FR"/>
          </w:rPr>
          <w:t>’enjeu technique qu’il y a à développer des technologies qui permettent la conservation des aliments.</w:t>
        </w:r>
        <w:commentRangeEnd w:id="159"/>
        <w:r w:rsidR="00C54E24">
          <w:rPr>
            <w:rStyle w:val="Marquedecommentaire"/>
          </w:rPr>
          <w:commentReference w:id="159"/>
        </w:r>
      </w:ins>
      <w:del w:id="161" w:author="Sina Safadi" w:date="2021-06-02T17:43:00Z">
        <w:r w:rsidRPr="00F756E6" w:rsidDel="005C2ECC">
          <w:rPr>
            <w:rFonts w:ascii="Arial" w:eastAsia="Times New Roman" w:hAnsi="Arial" w:cs="Arial"/>
            <w:color w:val="000000"/>
            <w:sz w:val="24"/>
            <w:szCs w:val="24"/>
            <w:shd w:val="clear" w:color="auto" w:fill="FFFFFF"/>
            <w:lang w:val="fr-FR"/>
          </w:rPr>
          <w:delText>gaspilleurs qui nécessitent le plus haut niveau de soins lorsqu'ils se déplacent dans la chaîne d'approvisionnement alimentaire</w:delText>
        </w:r>
      </w:del>
      <w:r w:rsidRPr="00F756E6">
        <w:rPr>
          <w:rFonts w:ascii="Arial" w:eastAsia="Times New Roman" w:hAnsi="Arial" w:cs="Arial"/>
          <w:color w:val="000000"/>
          <w:sz w:val="24"/>
          <w:szCs w:val="24"/>
          <w:shd w:val="clear" w:color="auto" w:fill="FFFFFF"/>
          <w:lang w:val="fr-FR"/>
        </w:rPr>
        <w:t>.</w:t>
      </w:r>
      <w:ins w:id="162" w:author="Dac An Nguyen" w:date="2021-06-02T17:12:00Z">
        <w:r w:rsidR="001D6E4A">
          <w:rPr>
            <w:rFonts w:ascii="Arial" w:eastAsia="Times New Roman" w:hAnsi="Arial" w:cs="Arial"/>
            <w:color w:val="000000"/>
            <w:sz w:val="24"/>
            <w:szCs w:val="24"/>
            <w:shd w:val="clear" w:color="auto" w:fill="FFFFFF"/>
            <w:lang w:val="fr-FR"/>
          </w:rPr>
          <w:t xml:space="preserve"> Gaspillage alimentaire a eu des impacts sur l’environnement.</w:t>
        </w:r>
      </w:ins>
    </w:p>
    <w:p w14:paraId="016B43B5" w14:textId="77777777" w:rsidR="00AF74F2" w:rsidRPr="00F756E6" w:rsidRDefault="00AF74F2" w:rsidP="00F756E6">
      <w:pPr>
        <w:shd w:val="clear" w:color="auto" w:fill="FFFFFF"/>
        <w:spacing w:after="0" w:line="240" w:lineRule="auto"/>
        <w:ind w:left="1440"/>
        <w:rPr>
          <w:rFonts w:ascii="Times New Roman" w:eastAsia="Times New Roman" w:hAnsi="Times New Roman" w:cs="Times New Roman"/>
          <w:sz w:val="24"/>
          <w:szCs w:val="24"/>
          <w:lang w:val="fr-FR"/>
        </w:rPr>
      </w:pPr>
    </w:p>
    <w:p w14:paraId="723F69B9" w14:textId="6B154A22" w:rsidR="00F756E6" w:rsidRPr="00F756E6" w:rsidDel="00AF74F2" w:rsidRDefault="00F756E6" w:rsidP="00F756E6">
      <w:pPr>
        <w:shd w:val="clear" w:color="auto" w:fill="FFFFFF"/>
        <w:spacing w:after="0" w:line="240" w:lineRule="auto"/>
        <w:ind w:left="1440"/>
        <w:rPr>
          <w:del w:id="163" w:author="Dac An Nguyen" w:date="2021-06-02T16:40:00Z"/>
          <w:rFonts w:ascii="Times New Roman" w:eastAsia="Times New Roman" w:hAnsi="Times New Roman" w:cs="Times New Roman"/>
          <w:sz w:val="24"/>
          <w:szCs w:val="24"/>
          <w:lang w:val="fr-FR"/>
        </w:rPr>
      </w:pPr>
      <w:del w:id="164" w:author="Dac An Nguyen" w:date="2021-06-02T16:40:00Z">
        <w:r w:rsidRPr="00F756E6" w:rsidDel="00AF74F2">
          <w:rPr>
            <w:rFonts w:ascii="Arial" w:eastAsia="Times New Roman" w:hAnsi="Arial" w:cs="Arial"/>
            <w:color w:val="000000"/>
            <w:sz w:val="24"/>
            <w:szCs w:val="24"/>
            <w:shd w:val="clear" w:color="auto" w:fill="FFFFFF"/>
            <w:lang w:val="fr-FR"/>
          </w:rPr>
          <w:delText>Le gaspillage alimentaire a également un impact sérieux sur l'environnement. La quantité d'eau utilisée simplement pour augmenter la quantité de nourriture que nous jetons est supérieure à la quantité d'eau utilisée par un pays donné.</w:delText>
        </w:r>
      </w:del>
    </w:p>
    <w:p w14:paraId="05C7CC48" w14:textId="291486FA" w:rsidR="00F756E6" w:rsidRPr="00F756E6" w:rsidDel="00AF74F2" w:rsidRDefault="00F756E6" w:rsidP="00F756E6">
      <w:pPr>
        <w:shd w:val="clear" w:color="auto" w:fill="FFFFFF"/>
        <w:spacing w:after="0" w:line="240" w:lineRule="auto"/>
        <w:ind w:left="1440"/>
        <w:rPr>
          <w:del w:id="165" w:author="Dac An Nguyen" w:date="2021-06-02T16:40:00Z"/>
          <w:rFonts w:ascii="Times New Roman" w:eastAsia="Times New Roman" w:hAnsi="Times New Roman" w:cs="Times New Roman"/>
          <w:sz w:val="24"/>
          <w:szCs w:val="24"/>
          <w:lang w:val="fr-FR"/>
        </w:rPr>
      </w:pPr>
      <w:del w:id="166" w:author="Dac An Nguyen" w:date="2021-06-02T16:40:00Z">
        <w:r w:rsidRPr="00F756E6" w:rsidDel="00AF74F2">
          <w:rPr>
            <w:rFonts w:ascii="Arial" w:eastAsia="Times New Roman" w:hAnsi="Arial" w:cs="Arial"/>
            <w:color w:val="000000"/>
            <w:sz w:val="24"/>
            <w:szCs w:val="24"/>
            <w:shd w:val="clear" w:color="auto" w:fill="FFFFFF"/>
            <w:lang w:val="fr-FR"/>
          </w:rPr>
          <w:delText>Les émissions de gaz à effet de serre sont tout aussi importantes. Les émissions de CO2 du seul gaspillage alimentaire sont déjà de 3,3 milliards de tonnes. C'est aussi toute l'énergie utilisée pour produire la nourriture que nous ne mangeons jamais, y compris le carburant pour les tracteurs utilisés pour l'agriculture et la récolte, l'énergie pour l'équipement transformé et emballé et bien plus encore.</w:delText>
        </w:r>
      </w:del>
    </w:p>
    <w:p w14:paraId="5CF49330" w14:textId="196D9BE3" w:rsidR="00F756E6" w:rsidRPr="00F756E6" w:rsidDel="00AF74F2" w:rsidRDefault="00F756E6" w:rsidP="00F756E6">
      <w:pPr>
        <w:shd w:val="clear" w:color="auto" w:fill="FFFFFF"/>
        <w:spacing w:after="0" w:line="240" w:lineRule="auto"/>
        <w:ind w:left="1440"/>
        <w:rPr>
          <w:del w:id="167" w:author="Dac An Nguyen" w:date="2021-06-02T16:40:00Z"/>
          <w:rFonts w:ascii="Times New Roman" w:eastAsia="Times New Roman" w:hAnsi="Times New Roman" w:cs="Times New Roman"/>
          <w:sz w:val="24"/>
          <w:szCs w:val="24"/>
          <w:lang w:val="fr-FR"/>
        </w:rPr>
      </w:pPr>
      <w:del w:id="168" w:author="Dac An Nguyen" w:date="2021-06-02T16:40:00Z">
        <w:r w:rsidRPr="00F756E6" w:rsidDel="00AF74F2">
          <w:rPr>
            <w:rFonts w:ascii="Arial" w:eastAsia="Times New Roman" w:hAnsi="Arial" w:cs="Arial"/>
            <w:color w:val="000000"/>
            <w:sz w:val="24"/>
            <w:szCs w:val="24"/>
            <w:shd w:val="clear" w:color="auto" w:fill="FFFFFF"/>
            <w:lang w:val="fr-FR"/>
          </w:rPr>
          <w:delText>Au total, c'est plus de 2 fois les émissions de toutes les voitures et camions aux États-Unis. En d'autres termes, si le gaspillage alimentaire était considéré comme un pays à part entière, il serait le troisième émetteur de gaz à effet de serre au monde après la Chine et les États-Unis.</w:delText>
        </w:r>
      </w:del>
    </w:p>
    <w:p w14:paraId="2DBF78A6" w14:textId="6206DCB4" w:rsidR="00F756E6" w:rsidRPr="00F756E6" w:rsidDel="00AF74F2" w:rsidRDefault="00F756E6" w:rsidP="00F756E6">
      <w:pPr>
        <w:shd w:val="clear" w:color="auto" w:fill="FFFFFF"/>
        <w:spacing w:after="0" w:line="240" w:lineRule="auto"/>
        <w:ind w:left="1440"/>
        <w:rPr>
          <w:del w:id="169" w:author="Dac An Nguyen" w:date="2021-06-02T16:40:00Z"/>
          <w:rFonts w:ascii="Times New Roman" w:eastAsia="Times New Roman" w:hAnsi="Times New Roman" w:cs="Times New Roman"/>
          <w:sz w:val="24"/>
          <w:szCs w:val="24"/>
          <w:lang w:val="fr-FR"/>
        </w:rPr>
      </w:pPr>
      <w:del w:id="170" w:author="Dac An Nguyen" w:date="2021-06-02T16:40:00Z">
        <w:r w:rsidRPr="00F756E6" w:rsidDel="00AF74F2">
          <w:rPr>
            <w:rFonts w:ascii="Arial" w:eastAsia="Times New Roman" w:hAnsi="Arial" w:cs="Arial"/>
            <w:color w:val="000000"/>
            <w:sz w:val="24"/>
            <w:szCs w:val="24"/>
            <w:shd w:val="clear" w:color="auto" w:fill="FFFFFF"/>
            <w:lang w:val="fr-FR"/>
          </w:rPr>
          <w:delText>Cependant, le lien entre le gaspillage alimentaire et le changement climatique n'est pas mentionné dans les discussions politiques et le discours public.</w:delText>
        </w:r>
      </w:del>
    </w:p>
    <w:p w14:paraId="25843479" w14:textId="5E97E406" w:rsidR="00F756E6" w:rsidRPr="00F756E6" w:rsidDel="00AF74F2" w:rsidRDefault="00F756E6" w:rsidP="00F756E6">
      <w:pPr>
        <w:shd w:val="clear" w:color="auto" w:fill="FFFFFF"/>
        <w:spacing w:after="0" w:line="240" w:lineRule="auto"/>
        <w:ind w:left="1440"/>
        <w:rPr>
          <w:del w:id="171" w:author="Dac An Nguyen" w:date="2021-06-02T16:40:00Z"/>
          <w:rFonts w:ascii="Times New Roman" w:eastAsia="Times New Roman" w:hAnsi="Times New Roman" w:cs="Times New Roman"/>
          <w:sz w:val="24"/>
          <w:szCs w:val="24"/>
          <w:lang w:val="fr-FR"/>
        </w:rPr>
      </w:pPr>
      <w:del w:id="172" w:author="Dac An Nguyen" w:date="2021-06-02T16:40:00Z">
        <w:r w:rsidRPr="00F756E6" w:rsidDel="00AF74F2">
          <w:rPr>
            <w:rFonts w:ascii="Arial" w:eastAsia="Times New Roman" w:hAnsi="Arial" w:cs="Arial"/>
            <w:color w:val="000000"/>
            <w:sz w:val="24"/>
            <w:szCs w:val="24"/>
            <w:shd w:val="clear" w:color="auto" w:fill="FFFFFF"/>
            <w:lang w:val="fr-FR"/>
          </w:rPr>
          <w:delText>La conservation des aliments est tout aussi importante que la conservation de l'énergie. Les politiques publiques qui ont encouragé l'efficacité énergétique à long terme et réussi à diffuser plus d'énergie dans notre économie sans avoir besoin de construire des installations de production d'énergie coûteuses sont également à l'origine de plus d'émissions dans l'environnement.</w:delText>
        </w:r>
      </w:del>
    </w:p>
    <w:p w14:paraId="5BDDDA53" w14:textId="7E3C3452" w:rsidR="00F756E6" w:rsidRPr="00F756E6" w:rsidDel="00AF74F2" w:rsidRDefault="00F756E6" w:rsidP="00F756E6">
      <w:pPr>
        <w:shd w:val="clear" w:color="auto" w:fill="FFFFFF"/>
        <w:spacing w:after="0" w:line="240" w:lineRule="auto"/>
        <w:ind w:left="1440"/>
        <w:rPr>
          <w:del w:id="173" w:author="Dac An Nguyen" w:date="2021-06-02T16:40:00Z"/>
          <w:rFonts w:ascii="Times New Roman" w:eastAsia="Times New Roman" w:hAnsi="Times New Roman" w:cs="Times New Roman"/>
          <w:sz w:val="24"/>
          <w:szCs w:val="24"/>
          <w:lang w:val="fr-FR"/>
        </w:rPr>
      </w:pPr>
      <w:del w:id="174" w:author="Dac An Nguyen" w:date="2021-06-02T16:40:00Z">
        <w:r w:rsidRPr="00F756E6" w:rsidDel="00AF74F2">
          <w:rPr>
            <w:rFonts w:ascii="Arial" w:eastAsia="Times New Roman" w:hAnsi="Arial" w:cs="Arial"/>
            <w:color w:val="000000"/>
            <w:sz w:val="24"/>
            <w:szCs w:val="24"/>
            <w:shd w:val="clear" w:color="auto" w:fill="FFFFFF"/>
            <w:lang w:val="fr-FR"/>
          </w:rPr>
          <w:lastRenderedPageBreak/>
          <w:delText>La même rigueur doit désormais être appliquée pour éviter le gaspillage alimentaire.</w:delText>
        </w:r>
      </w:del>
    </w:p>
    <w:p w14:paraId="690D9038" w14:textId="4CBAD793" w:rsidR="00F756E6" w:rsidRPr="00F756E6" w:rsidDel="00AF74F2" w:rsidRDefault="00F756E6" w:rsidP="00F756E6">
      <w:pPr>
        <w:shd w:val="clear" w:color="auto" w:fill="FFFFFF"/>
        <w:spacing w:after="0" w:line="240" w:lineRule="auto"/>
        <w:ind w:left="1440"/>
        <w:rPr>
          <w:del w:id="175" w:author="Dac An Nguyen" w:date="2021-06-02T16:40:00Z"/>
          <w:rFonts w:ascii="Times New Roman" w:eastAsia="Times New Roman" w:hAnsi="Times New Roman" w:cs="Times New Roman"/>
          <w:sz w:val="24"/>
          <w:szCs w:val="24"/>
          <w:lang w:val="fr-FR"/>
        </w:rPr>
      </w:pPr>
      <w:del w:id="176" w:author="Dac An Nguyen" w:date="2021-06-02T16:40:00Z">
        <w:r w:rsidRPr="00F756E6" w:rsidDel="00AF74F2">
          <w:rPr>
            <w:rFonts w:ascii="Arial" w:eastAsia="Times New Roman" w:hAnsi="Arial" w:cs="Arial"/>
            <w:color w:val="000000"/>
            <w:sz w:val="24"/>
            <w:szCs w:val="24"/>
            <w:shd w:val="clear" w:color="auto" w:fill="FFFFFF"/>
            <w:lang w:val="fr-FR"/>
          </w:rPr>
          <w:delText>Le niveau de gaspillage alimentaire est vraiment choquant. Imaginez acheter 3 sacs d'épicerie à l'épicerie. En rentrant chez vous, jetez la moitié d'un sac de nourriture sur la route. C'est la même chose que la perte qui se produit pendant la récolte, la transformation et la distribution.</w:delText>
        </w:r>
      </w:del>
    </w:p>
    <w:p w14:paraId="4862AE07" w14:textId="3A879FDD" w:rsidR="00F756E6" w:rsidRPr="00F756E6" w:rsidDel="00AF74F2" w:rsidRDefault="00F756E6" w:rsidP="00F756E6">
      <w:pPr>
        <w:shd w:val="clear" w:color="auto" w:fill="FFFFFF"/>
        <w:spacing w:after="400" w:line="240" w:lineRule="auto"/>
        <w:ind w:left="1440"/>
        <w:rPr>
          <w:del w:id="177" w:author="Dac An Nguyen" w:date="2021-06-02T16:40:00Z"/>
          <w:rFonts w:ascii="Times New Roman" w:eastAsia="Times New Roman" w:hAnsi="Times New Roman" w:cs="Times New Roman"/>
          <w:sz w:val="24"/>
          <w:szCs w:val="24"/>
          <w:lang w:val="fr-FR"/>
        </w:rPr>
      </w:pPr>
      <w:del w:id="178" w:author="Dac An Nguyen" w:date="2021-06-02T16:40:00Z">
        <w:r w:rsidRPr="00F756E6" w:rsidDel="00AF74F2">
          <w:rPr>
            <w:rFonts w:ascii="Arial" w:eastAsia="Times New Roman" w:hAnsi="Arial" w:cs="Arial"/>
            <w:color w:val="000000"/>
            <w:sz w:val="24"/>
            <w:szCs w:val="24"/>
            <w:shd w:val="clear" w:color="auto" w:fill="FFFFFF"/>
            <w:lang w:val="fr-FR"/>
          </w:rPr>
          <w:delText>Lorsque vous rentrez chez vous et jetez immédiatement l'autre moitié de ce sac poubelle. C'est le gaspillage que subissent les détaillants et les consommateurs. Achete 3, obtenez 2: Bienvenue dans notre système alimentaire.</w:delText>
        </w:r>
      </w:del>
    </w:p>
    <w:p w14:paraId="0CBB1BC9" w14:textId="225DBF42" w:rsidR="00F756E6" w:rsidRPr="00F756E6" w:rsidRDefault="00F756E6" w:rsidP="00F756E6">
      <w:pPr>
        <w:numPr>
          <w:ilvl w:val="0"/>
          <w:numId w:val="5"/>
        </w:numPr>
        <w:shd w:val="clear" w:color="auto" w:fill="FFFFFF"/>
        <w:spacing w:after="400" w:line="240" w:lineRule="auto"/>
        <w:ind w:left="1440"/>
        <w:textAlignment w:val="baseline"/>
        <w:rPr>
          <w:rFonts w:ascii="Arial" w:eastAsia="Times New Roman" w:hAnsi="Arial" w:cs="Arial"/>
          <w:color w:val="000000"/>
          <w:sz w:val="24"/>
          <w:szCs w:val="24"/>
          <w:lang w:val="fr-FR"/>
        </w:rPr>
      </w:pPr>
      <w:r w:rsidRPr="00F756E6">
        <w:rPr>
          <w:rFonts w:ascii="Arial" w:eastAsia="Times New Roman" w:hAnsi="Arial" w:cs="Arial"/>
          <w:color w:val="171616"/>
          <w:sz w:val="24"/>
          <w:szCs w:val="24"/>
          <w:shd w:val="clear" w:color="auto" w:fill="FFFFFF"/>
          <w:lang w:val="fr-FR"/>
        </w:rPr>
        <w:t>Émissions de G</w:t>
      </w:r>
      <w:ins w:id="179" w:author="Sina Safadi" w:date="2021-06-02T17:44:00Z">
        <w:r w:rsidR="005C2ECC">
          <w:rPr>
            <w:rFonts w:ascii="Arial" w:eastAsia="Times New Roman" w:hAnsi="Arial" w:cs="Arial"/>
            <w:color w:val="171616"/>
            <w:sz w:val="24"/>
            <w:szCs w:val="24"/>
            <w:shd w:val="clear" w:color="auto" w:fill="FFFFFF"/>
            <w:lang w:val="fr-FR"/>
          </w:rPr>
          <w:t xml:space="preserve">az à </w:t>
        </w:r>
      </w:ins>
      <w:r w:rsidRPr="00F756E6">
        <w:rPr>
          <w:rFonts w:ascii="Arial" w:eastAsia="Times New Roman" w:hAnsi="Arial" w:cs="Arial"/>
          <w:color w:val="171616"/>
          <w:sz w:val="24"/>
          <w:szCs w:val="24"/>
          <w:shd w:val="clear" w:color="auto" w:fill="FFFFFF"/>
          <w:lang w:val="fr-FR"/>
        </w:rPr>
        <w:t>E</w:t>
      </w:r>
      <w:ins w:id="180" w:author="Sina Safadi" w:date="2021-06-02T17:44:00Z">
        <w:r w:rsidR="005C2ECC">
          <w:rPr>
            <w:rFonts w:ascii="Arial" w:eastAsia="Times New Roman" w:hAnsi="Arial" w:cs="Arial"/>
            <w:color w:val="171616"/>
            <w:sz w:val="24"/>
            <w:szCs w:val="24"/>
            <w:shd w:val="clear" w:color="auto" w:fill="FFFFFF"/>
            <w:lang w:val="fr-FR"/>
          </w:rPr>
          <w:t xml:space="preserve">ffet de </w:t>
        </w:r>
      </w:ins>
      <w:r w:rsidRPr="00F756E6">
        <w:rPr>
          <w:rFonts w:ascii="Arial" w:eastAsia="Times New Roman" w:hAnsi="Arial" w:cs="Arial"/>
          <w:color w:val="171616"/>
          <w:sz w:val="24"/>
          <w:szCs w:val="24"/>
          <w:shd w:val="clear" w:color="auto" w:fill="FFFFFF"/>
          <w:lang w:val="fr-FR"/>
        </w:rPr>
        <w:t>S</w:t>
      </w:r>
      <w:ins w:id="181" w:author="Sina Safadi" w:date="2021-06-02T17:44:00Z">
        <w:r w:rsidR="005C2ECC">
          <w:rPr>
            <w:rFonts w:ascii="Arial" w:eastAsia="Times New Roman" w:hAnsi="Arial" w:cs="Arial"/>
            <w:color w:val="171616"/>
            <w:sz w:val="24"/>
            <w:szCs w:val="24"/>
            <w:shd w:val="clear" w:color="auto" w:fill="FFFFFF"/>
            <w:lang w:val="fr-FR"/>
          </w:rPr>
          <w:t>erre</w:t>
        </w:r>
      </w:ins>
    </w:p>
    <w:p w14:paraId="0125AE50" w14:textId="77777777" w:rsidR="00F756E6" w:rsidRPr="00F756E6" w:rsidDel="001D6E4A" w:rsidRDefault="00F756E6" w:rsidP="00F756E6">
      <w:pPr>
        <w:shd w:val="clear" w:color="auto" w:fill="FFFFFF"/>
        <w:spacing w:after="0" w:line="480" w:lineRule="auto"/>
        <w:ind w:left="1440"/>
        <w:jc w:val="both"/>
        <w:rPr>
          <w:del w:id="182" w:author="Dac An Nguyen" w:date="2021-06-02T17:12:00Z"/>
          <w:rFonts w:ascii="Times New Roman" w:eastAsia="Times New Roman" w:hAnsi="Times New Roman" w:cs="Times New Roman"/>
          <w:sz w:val="24"/>
          <w:szCs w:val="24"/>
          <w:lang w:val="fr-FR"/>
        </w:rPr>
      </w:pPr>
      <w:r w:rsidRPr="00F756E6">
        <w:rPr>
          <w:rFonts w:ascii="Arial" w:eastAsia="Times New Roman" w:hAnsi="Arial" w:cs="Arial"/>
          <w:color w:val="555555"/>
          <w:sz w:val="24"/>
          <w:szCs w:val="24"/>
          <w:shd w:val="clear" w:color="auto" w:fill="FFFFFF"/>
          <w:lang w:val="fr-FR"/>
        </w:rPr>
        <w:t xml:space="preserve">Les déchets alimentaires génèrent non seulement des gaz à effet de serre lors de leur décomposition, mais favorisent également le processus d'agriculture, dont la production génère du CH4 et du CO2 au stade de la production agricole (culture). </w:t>
      </w:r>
      <w:proofErr w:type="gramStart"/>
      <w:r w:rsidRPr="00F756E6">
        <w:rPr>
          <w:rFonts w:ascii="Arial" w:eastAsia="Times New Roman" w:hAnsi="Arial" w:cs="Arial"/>
          <w:color w:val="555555"/>
          <w:sz w:val="24"/>
          <w:szCs w:val="24"/>
          <w:shd w:val="clear" w:color="auto" w:fill="FFFFFF"/>
          <w:lang w:val="fr-FR"/>
        </w:rPr>
        <w:t>le</w:t>
      </w:r>
      <w:proofErr w:type="gramEnd"/>
      <w:r w:rsidRPr="00F756E6">
        <w:rPr>
          <w:rFonts w:ascii="Arial" w:eastAsia="Times New Roman" w:hAnsi="Arial" w:cs="Arial"/>
          <w:color w:val="555555"/>
          <w:sz w:val="24"/>
          <w:szCs w:val="24"/>
          <w:shd w:val="clear" w:color="auto" w:fill="FFFFFF"/>
          <w:lang w:val="fr-FR"/>
        </w:rPr>
        <w:t xml:space="preserve"> champ et non lié à l'énergie comme celle de la terre et du bétail.</w:t>
      </w:r>
    </w:p>
    <w:p w14:paraId="1D9CE0B2" w14:textId="7686F5D8" w:rsidR="00F756E6" w:rsidRPr="00F756E6" w:rsidDel="001D6E4A" w:rsidRDefault="00F756E6">
      <w:pPr>
        <w:shd w:val="clear" w:color="auto" w:fill="FFFFFF"/>
        <w:spacing w:after="0" w:line="480" w:lineRule="auto"/>
        <w:jc w:val="both"/>
        <w:rPr>
          <w:del w:id="183" w:author="Dac An Nguyen" w:date="2021-06-02T17:12:00Z"/>
          <w:rFonts w:ascii="Times New Roman" w:eastAsia="Times New Roman" w:hAnsi="Times New Roman" w:cs="Times New Roman"/>
          <w:sz w:val="24"/>
          <w:szCs w:val="24"/>
          <w:lang w:val="fr-FR"/>
        </w:rPr>
        <w:pPrChange w:id="184" w:author="Dac An Nguyen" w:date="2021-06-02T17:12:00Z">
          <w:pPr>
            <w:shd w:val="clear" w:color="auto" w:fill="FFFFFF"/>
            <w:spacing w:after="0" w:line="480" w:lineRule="auto"/>
            <w:ind w:left="1440"/>
            <w:jc w:val="both"/>
          </w:pPr>
        </w:pPrChange>
      </w:pPr>
      <w:del w:id="185" w:author="Dac An Nguyen" w:date="2021-06-02T17:12:00Z">
        <w:r w:rsidRPr="00F756E6" w:rsidDel="001D6E4A">
          <w:rPr>
            <w:rFonts w:ascii="Arial" w:eastAsia="Times New Roman" w:hAnsi="Arial" w:cs="Arial"/>
            <w:color w:val="555555"/>
            <w:sz w:val="24"/>
            <w:szCs w:val="24"/>
            <w:shd w:val="clear" w:color="auto" w:fill="FFFFFF"/>
            <w:lang w:val="fr-FR"/>
          </w:rPr>
          <w:delText>Émissions de gaz à effet de serre liées à la transition d'utilisation des sols : on estime que les émissions de gaz à effet de serre de la production alimentaire sont au moins autour de 25% et éventuellement jusqu'à 40%.</w:delText>
        </w:r>
      </w:del>
    </w:p>
    <w:p w14:paraId="2664D7E5" w14:textId="2FD5B97C" w:rsidR="00F756E6" w:rsidRPr="00F756E6" w:rsidDel="001D6E4A" w:rsidRDefault="00F756E6">
      <w:pPr>
        <w:shd w:val="clear" w:color="auto" w:fill="FFFFFF"/>
        <w:spacing w:after="0" w:line="480" w:lineRule="auto"/>
        <w:jc w:val="both"/>
        <w:rPr>
          <w:del w:id="186" w:author="Dac An Nguyen" w:date="2021-06-02T17:12:00Z"/>
          <w:rFonts w:ascii="Times New Roman" w:eastAsia="Times New Roman" w:hAnsi="Times New Roman" w:cs="Times New Roman"/>
          <w:sz w:val="24"/>
          <w:szCs w:val="24"/>
          <w:lang w:val="fr-FR"/>
        </w:rPr>
        <w:pPrChange w:id="187" w:author="Dac An Nguyen" w:date="2021-06-02T17:12:00Z">
          <w:pPr>
            <w:shd w:val="clear" w:color="auto" w:fill="FFFFFF"/>
            <w:spacing w:after="0" w:line="480" w:lineRule="auto"/>
            <w:ind w:left="1440"/>
            <w:jc w:val="both"/>
          </w:pPr>
        </w:pPrChange>
      </w:pPr>
      <w:del w:id="188" w:author="Dac An Nguyen" w:date="2021-06-02T17:12:00Z">
        <w:r w:rsidRPr="00F756E6" w:rsidDel="001D6E4A">
          <w:rPr>
            <w:rFonts w:ascii="Arial" w:eastAsia="Times New Roman" w:hAnsi="Arial" w:cs="Arial"/>
            <w:color w:val="555555"/>
            <w:sz w:val="24"/>
            <w:szCs w:val="24"/>
            <w:shd w:val="clear" w:color="auto" w:fill="FFFFFF"/>
            <w:lang w:val="fr-FR"/>
          </w:rPr>
          <w:delText>L'empreinte carbone mondiale du gaspillage alimentaire : y compris la conversion de l'utilisation des terres, estimée à 3,3 milliards de tonnes de CO2 (2007). Si triés dans le tableau de classement des déchets de carbone, les déchets alimentaires se classaient au troisième rang après les États-Unis et la Chine (en termes d'émissions de carbone) - selon les statistiques de 2012 - WRI. C'est le double des émissions totales de gaz à effet de serre des véhicules routiers américains en 2010 (1,5 milliard de tonnes de CO2)</w:delText>
        </w:r>
      </w:del>
    </w:p>
    <w:p w14:paraId="05BB3942" w14:textId="77777777" w:rsidR="00F756E6" w:rsidRPr="00F756E6" w:rsidRDefault="00F756E6">
      <w:pPr>
        <w:shd w:val="clear" w:color="auto" w:fill="FFFFFF"/>
        <w:spacing w:after="0" w:line="480" w:lineRule="auto"/>
        <w:ind w:left="1440"/>
        <w:jc w:val="both"/>
        <w:rPr>
          <w:rFonts w:ascii="Times New Roman" w:eastAsia="Times New Roman" w:hAnsi="Times New Roman" w:cs="Times New Roman"/>
          <w:sz w:val="24"/>
          <w:szCs w:val="24"/>
          <w:lang w:val="fr-FR"/>
        </w:rPr>
        <w:pPrChange w:id="189" w:author="Dac An Nguyen" w:date="2021-06-02T17:12:00Z">
          <w:pPr>
            <w:shd w:val="clear" w:color="auto" w:fill="FFFFFF"/>
            <w:spacing w:after="400" w:line="240" w:lineRule="auto"/>
            <w:ind w:left="1440"/>
          </w:pPr>
        </w:pPrChange>
      </w:pPr>
      <w:r w:rsidRPr="00F756E6">
        <w:rPr>
          <w:rFonts w:ascii="Times New Roman" w:eastAsia="Times New Roman" w:hAnsi="Times New Roman" w:cs="Times New Roman"/>
          <w:sz w:val="24"/>
          <w:szCs w:val="24"/>
          <w:lang w:val="fr-FR"/>
        </w:rPr>
        <w:t> </w:t>
      </w:r>
    </w:p>
    <w:p w14:paraId="7A9058A0" w14:textId="77777777" w:rsidR="00F756E6" w:rsidRPr="00F756E6" w:rsidRDefault="00F756E6" w:rsidP="00F756E6">
      <w:pPr>
        <w:numPr>
          <w:ilvl w:val="0"/>
          <w:numId w:val="6"/>
        </w:numPr>
        <w:shd w:val="clear" w:color="auto" w:fill="FFFFFF"/>
        <w:spacing w:after="400" w:line="240" w:lineRule="auto"/>
        <w:ind w:left="1440"/>
        <w:textAlignment w:val="baseline"/>
        <w:rPr>
          <w:rFonts w:ascii="Arial" w:eastAsia="Times New Roman" w:hAnsi="Arial" w:cs="Arial"/>
          <w:color w:val="171616"/>
          <w:sz w:val="24"/>
          <w:szCs w:val="24"/>
          <w:lang w:val="fr-FR"/>
        </w:rPr>
      </w:pPr>
      <w:r w:rsidRPr="00F756E6">
        <w:rPr>
          <w:rFonts w:ascii="Arial" w:eastAsia="Times New Roman" w:hAnsi="Arial" w:cs="Arial"/>
          <w:color w:val="171616"/>
          <w:sz w:val="24"/>
          <w:szCs w:val="24"/>
          <w:shd w:val="clear" w:color="auto" w:fill="FFFFFF"/>
          <w:lang w:val="fr-FR"/>
        </w:rPr>
        <w:t>Déchets d'eau Gaspillage</w:t>
      </w:r>
    </w:p>
    <w:p w14:paraId="0EA4EACD" w14:textId="77777777" w:rsidR="00F756E6" w:rsidRPr="00F756E6" w:rsidDel="001D6E4A" w:rsidRDefault="00F756E6" w:rsidP="00F756E6">
      <w:pPr>
        <w:shd w:val="clear" w:color="auto" w:fill="FFFFFF"/>
        <w:spacing w:after="0" w:line="240" w:lineRule="auto"/>
        <w:ind w:left="1440"/>
        <w:rPr>
          <w:del w:id="190" w:author="Dac An Nguyen" w:date="2021-06-02T17:12:00Z"/>
          <w:rFonts w:ascii="Times New Roman" w:eastAsia="Times New Roman" w:hAnsi="Times New Roman" w:cs="Times New Roman"/>
          <w:sz w:val="24"/>
          <w:szCs w:val="24"/>
          <w:lang w:val="fr-FR"/>
        </w:rPr>
      </w:pPr>
      <w:r w:rsidRPr="00F756E6">
        <w:rPr>
          <w:rFonts w:ascii="Arial" w:eastAsia="Times New Roman" w:hAnsi="Arial" w:cs="Arial"/>
          <w:color w:val="555555"/>
          <w:sz w:val="24"/>
          <w:szCs w:val="24"/>
          <w:shd w:val="clear" w:color="auto" w:fill="FFFFFF"/>
          <w:lang w:val="fr-FR"/>
        </w:rPr>
        <w:lastRenderedPageBreak/>
        <w:t>Alimentaire = gaspillage d'eau utilisée pour sa production dans le monde, quantité d'eau prélevée sur les eaux de surface ou sur les eaux souterraines - les déchets agricoles représentent un bloc d'environ 250 km, soit l'équivalent du rejet annuel de la Volga, soit 3 fois le volume du lac Léman.</w:t>
      </w:r>
    </w:p>
    <w:p w14:paraId="67D06F4C" w14:textId="5B586B96" w:rsidR="00F756E6" w:rsidRPr="00F756E6" w:rsidDel="001D6E4A" w:rsidRDefault="00F756E6" w:rsidP="00F756E6">
      <w:pPr>
        <w:shd w:val="clear" w:color="auto" w:fill="FFFFFF"/>
        <w:spacing w:after="220" w:line="480" w:lineRule="auto"/>
        <w:ind w:left="1440"/>
        <w:jc w:val="both"/>
        <w:rPr>
          <w:del w:id="191" w:author="Dac An Nguyen" w:date="2021-06-02T17:12:00Z"/>
          <w:rFonts w:ascii="Times New Roman" w:eastAsia="Times New Roman" w:hAnsi="Times New Roman" w:cs="Times New Roman"/>
          <w:sz w:val="24"/>
          <w:szCs w:val="24"/>
          <w:lang w:val="fr-FR"/>
        </w:rPr>
      </w:pPr>
      <w:del w:id="192" w:author="Dac An Nguyen" w:date="2021-06-02T17:12:00Z">
        <w:r w:rsidRPr="00F756E6" w:rsidDel="001D6E4A">
          <w:rPr>
            <w:rFonts w:ascii="Arial" w:eastAsia="Times New Roman" w:hAnsi="Arial" w:cs="Arial"/>
            <w:color w:val="555555"/>
            <w:sz w:val="24"/>
            <w:szCs w:val="24"/>
            <w:shd w:val="clear" w:color="auto" w:fill="FFFFFF"/>
            <w:lang w:val="fr-FR"/>
          </w:rPr>
          <w:delText>Le gaspillage de nourriture, en les jetant, c'est que vous gaspillez une grande quantité d'eau fraîche, en particulier pour les produits d'origine animale. Parallèlement aux habitudes de gaspillage des gens, le monde compte actuellement 780 millions de personnes sans accès à une eau salubre et salubre. Le Dr Pasquale Steduto de la FAO a également déclaré : "À l'avenir, l'eau sera le principal facteur limitant pour la production alimentaire si nous ne changeons pas nos habitudes de gaspillage."</w:delText>
        </w:r>
      </w:del>
    </w:p>
    <w:p w14:paraId="424A929F" w14:textId="77777777" w:rsidR="00F756E6" w:rsidRPr="00F756E6" w:rsidRDefault="00F756E6">
      <w:pPr>
        <w:shd w:val="clear" w:color="auto" w:fill="FFFFFF"/>
        <w:spacing w:after="0" w:line="240" w:lineRule="auto"/>
        <w:ind w:left="1440"/>
        <w:rPr>
          <w:rFonts w:ascii="Times New Roman" w:eastAsia="Times New Roman" w:hAnsi="Times New Roman" w:cs="Times New Roman"/>
          <w:sz w:val="24"/>
          <w:szCs w:val="24"/>
          <w:lang w:val="fr-FR"/>
        </w:rPr>
        <w:pPrChange w:id="193" w:author="Dac An Nguyen" w:date="2021-06-02T17:12:00Z">
          <w:pPr>
            <w:shd w:val="clear" w:color="auto" w:fill="FFFFFF"/>
            <w:spacing w:after="400" w:line="240" w:lineRule="auto"/>
          </w:pPr>
        </w:pPrChange>
      </w:pPr>
      <w:r w:rsidRPr="00F756E6">
        <w:rPr>
          <w:rFonts w:ascii="Times New Roman" w:eastAsia="Times New Roman" w:hAnsi="Times New Roman" w:cs="Times New Roman"/>
          <w:sz w:val="24"/>
          <w:szCs w:val="24"/>
          <w:lang w:val="fr-FR"/>
        </w:rPr>
        <w:t> </w:t>
      </w:r>
    </w:p>
    <w:p w14:paraId="41E7B9B3" w14:textId="77777777" w:rsidR="00F756E6" w:rsidRPr="00F756E6" w:rsidRDefault="00F756E6" w:rsidP="00F756E6">
      <w:pPr>
        <w:numPr>
          <w:ilvl w:val="0"/>
          <w:numId w:val="7"/>
        </w:numPr>
        <w:shd w:val="clear" w:color="auto" w:fill="FFFFFF"/>
        <w:spacing w:after="400" w:line="240" w:lineRule="auto"/>
        <w:ind w:left="1440"/>
        <w:textAlignment w:val="baseline"/>
        <w:rPr>
          <w:rFonts w:ascii="Arial" w:eastAsia="Times New Roman" w:hAnsi="Arial" w:cs="Arial"/>
          <w:color w:val="171616"/>
          <w:sz w:val="24"/>
          <w:szCs w:val="24"/>
          <w:lang w:val="fr-FR"/>
        </w:rPr>
      </w:pPr>
      <w:r w:rsidRPr="00F756E6">
        <w:rPr>
          <w:rFonts w:ascii="Arial" w:eastAsia="Times New Roman" w:hAnsi="Arial" w:cs="Arial"/>
          <w:color w:val="171616"/>
          <w:sz w:val="24"/>
          <w:szCs w:val="24"/>
          <w:shd w:val="clear" w:color="auto" w:fill="FFFFFF"/>
          <w:lang w:val="fr-FR"/>
        </w:rPr>
        <w:t>Le gaspillage de la de terres</w:t>
      </w:r>
    </w:p>
    <w:p w14:paraId="71CBDCFE" w14:textId="4B19954A" w:rsidR="00F756E6" w:rsidRPr="00F756E6" w:rsidRDefault="00F756E6" w:rsidP="00F756E6">
      <w:pPr>
        <w:shd w:val="clear" w:color="auto" w:fill="FFFFFF"/>
        <w:spacing w:after="400" w:line="240" w:lineRule="auto"/>
        <w:ind w:left="1440"/>
        <w:rPr>
          <w:rFonts w:ascii="Times New Roman" w:eastAsia="Times New Roman" w:hAnsi="Times New Roman" w:cs="Times New Roman"/>
          <w:sz w:val="24"/>
          <w:szCs w:val="24"/>
          <w:lang w:val="fr-FR"/>
        </w:rPr>
      </w:pPr>
      <w:r>
        <w:rPr>
          <w:rFonts w:ascii="Arial" w:eastAsia="Times New Roman" w:hAnsi="Arial" w:cs="Arial"/>
          <w:color w:val="555555"/>
          <w:sz w:val="24"/>
          <w:szCs w:val="24"/>
          <w:shd w:val="clear" w:color="auto" w:fill="FFFFFF"/>
          <w:lang w:val="fr-FR"/>
        </w:rPr>
        <w:t>P</w:t>
      </w:r>
      <w:r w:rsidRPr="00F756E6">
        <w:rPr>
          <w:rFonts w:ascii="Arial" w:eastAsia="Times New Roman" w:hAnsi="Arial" w:cs="Arial"/>
          <w:color w:val="555555"/>
          <w:sz w:val="24"/>
          <w:szCs w:val="24"/>
          <w:shd w:val="clear" w:color="auto" w:fill="FFFFFF"/>
          <w:lang w:val="fr-FR"/>
        </w:rPr>
        <w:t>roduction (restes de nourriture) occupe près de 1,4 milliard d'hectares de terres, soit près de 30% des terres agricoles du monde.</w:t>
      </w:r>
    </w:p>
    <w:p w14:paraId="34E9FBBA" w14:textId="77777777" w:rsidR="00F756E6" w:rsidRPr="00F756E6" w:rsidRDefault="00F756E6" w:rsidP="00F756E6">
      <w:pPr>
        <w:numPr>
          <w:ilvl w:val="0"/>
          <w:numId w:val="8"/>
        </w:numPr>
        <w:shd w:val="clear" w:color="auto" w:fill="FFFFFF"/>
        <w:spacing w:after="400" w:line="240" w:lineRule="auto"/>
        <w:ind w:left="1440"/>
        <w:textAlignment w:val="baseline"/>
        <w:rPr>
          <w:rFonts w:ascii="Arial" w:eastAsia="Times New Roman" w:hAnsi="Arial" w:cs="Arial"/>
          <w:color w:val="171616"/>
          <w:sz w:val="24"/>
          <w:szCs w:val="24"/>
          <w:lang w:val="fr-FR"/>
        </w:rPr>
      </w:pPr>
      <w:r w:rsidRPr="00F756E6">
        <w:rPr>
          <w:rFonts w:ascii="Arial" w:eastAsia="Times New Roman" w:hAnsi="Arial" w:cs="Arial"/>
          <w:color w:val="171616"/>
          <w:sz w:val="24"/>
          <w:szCs w:val="24"/>
          <w:shd w:val="clear" w:color="auto" w:fill="FFFFFF"/>
          <w:lang w:val="fr-FR"/>
        </w:rPr>
        <w:t>Impact sur la biodiversité</w:t>
      </w:r>
    </w:p>
    <w:p w14:paraId="0F6AE75D" w14:textId="5B9D327E" w:rsidR="00F756E6" w:rsidRPr="00F756E6" w:rsidDel="001D6E4A" w:rsidRDefault="00F756E6" w:rsidP="00F756E6">
      <w:pPr>
        <w:shd w:val="clear" w:color="auto" w:fill="FFFFFF"/>
        <w:spacing w:after="0" w:line="480" w:lineRule="auto"/>
        <w:ind w:left="1440"/>
        <w:jc w:val="both"/>
        <w:rPr>
          <w:del w:id="194" w:author="Dac An Nguyen" w:date="2021-06-02T17:13:00Z"/>
          <w:rFonts w:ascii="Times New Roman" w:eastAsia="Times New Roman" w:hAnsi="Times New Roman" w:cs="Times New Roman"/>
          <w:sz w:val="24"/>
          <w:szCs w:val="24"/>
          <w:lang w:val="fr-FR"/>
        </w:rPr>
      </w:pPr>
      <w:r w:rsidRPr="00F756E6">
        <w:rPr>
          <w:rFonts w:ascii="Arial" w:eastAsia="Times New Roman" w:hAnsi="Arial" w:cs="Arial"/>
          <w:color w:val="555555"/>
          <w:sz w:val="24"/>
          <w:szCs w:val="24"/>
          <w:shd w:val="clear" w:color="auto" w:fill="FFFFFF"/>
          <w:lang w:val="fr-FR"/>
        </w:rPr>
        <w:t>Selon le rapport de la FAO : «Un gaspillage alimentaire excessif entraîne la monoculture de la production et l'expansion de l'agriculture dans la nature sauvage entraîne une perte de biodiversité, y compris les mammifères, les oiseaux, les poissons et les amphibiens». En fait, la demande humaine de nourriture exerce une pression sur la production agricole. De plus, cette nourriture est gaspillée causant plus de dégâts.</w:t>
      </w:r>
    </w:p>
    <w:p w14:paraId="133A97A1" w14:textId="1B44E578" w:rsidR="00F756E6" w:rsidRPr="00F756E6" w:rsidDel="001D6E4A" w:rsidRDefault="00F756E6">
      <w:pPr>
        <w:shd w:val="clear" w:color="auto" w:fill="FFFFFF"/>
        <w:spacing w:after="0" w:line="480" w:lineRule="auto"/>
        <w:jc w:val="both"/>
        <w:rPr>
          <w:del w:id="195" w:author="Dac An Nguyen" w:date="2021-06-02T17:13:00Z"/>
          <w:rFonts w:ascii="Times New Roman" w:eastAsia="Times New Roman" w:hAnsi="Times New Roman" w:cs="Times New Roman"/>
          <w:sz w:val="24"/>
          <w:szCs w:val="24"/>
          <w:lang w:val="fr-FR"/>
        </w:rPr>
        <w:pPrChange w:id="196" w:author="Dac An Nguyen" w:date="2021-06-02T17:13:00Z">
          <w:pPr>
            <w:shd w:val="clear" w:color="auto" w:fill="FFFFFF"/>
            <w:spacing w:after="0" w:line="480" w:lineRule="auto"/>
            <w:ind w:left="1440"/>
            <w:jc w:val="both"/>
          </w:pPr>
        </w:pPrChange>
      </w:pPr>
      <w:del w:id="197" w:author="Dac An Nguyen" w:date="2021-06-02T17:13:00Z">
        <w:r w:rsidRPr="00F756E6" w:rsidDel="001D6E4A">
          <w:rPr>
            <w:rFonts w:ascii="Arial" w:eastAsia="Times New Roman" w:hAnsi="Arial" w:cs="Arial"/>
            <w:color w:val="555555"/>
            <w:sz w:val="24"/>
            <w:szCs w:val="24"/>
            <w:shd w:val="clear" w:color="auto" w:fill="FFFFFF"/>
            <w:lang w:val="fr-FR"/>
          </w:rPr>
          <w:delText xml:space="preserve">Le discours de Tristram Stuart sur le "scandale mondial du gaspillage alimentaire" a déclaré : "Nous n'avons jamais eu un tel excès auparavant. En un sens, c'est le grand </w:delText>
        </w:r>
        <w:r w:rsidRPr="00F756E6" w:rsidDel="001D6E4A">
          <w:rPr>
            <w:rFonts w:ascii="Arial" w:eastAsia="Times New Roman" w:hAnsi="Arial" w:cs="Arial"/>
            <w:color w:val="555555"/>
            <w:sz w:val="24"/>
            <w:szCs w:val="24"/>
            <w:shd w:val="clear" w:color="auto" w:fill="FFFFFF"/>
            <w:lang w:val="fr-FR"/>
          </w:rPr>
          <w:lastRenderedPageBreak/>
          <w:delText>succès de la civilisation humaine, du surplus agricole que nous visions il y a 12 000 ans. C'est une histoire de succès. Mais ce que nous devons admettre, c'est que nous approchons de la limite écologique que cette planète peut supporter. Et comme de plus en plus d'arbres sont coupés pour faire pousser de la nourriture, quand il s'agit d'eau en l'extrayant des réserves, quand elle libère des gaz combustibles dans la quête de produire plus de nourriture et de jeter la plupart d'entre eux, nous devons penser à ce que nous peut commencer à économiser. »</w:delText>
        </w:r>
      </w:del>
    </w:p>
    <w:p w14:paraId="49D7C1D8" w14:textId="77777777" w:rsidR="00F756E6" w:rsidRPr="00F756E6" w:rsidRDefault="00F756E6">
      <w:pPr>
        <w:shd w:val="clear" w:color="auto" w:fill="FFFFFF"/>
        <w:spacing w:after="0" w:line="480" w:lineRule="auto"/>
        <w:ind w:left="1440"/>
        <w:jc w:val="both"/>
        <w:rPr>
          <w:rFonts w:ascii="Times New Roman" w:eastAsia="Times New Roman" w:hAnsi="Times New Roman" w:cs="Times New Roman"/>
          <w:sz w:val="24"/>
          <w:szCs w:val="24"/>
          <w:lang w:val="fr-FR"/>
        </w:rPr>
        <w:pPrChange w:id="198" w:author="Dac An Nguyen" w:date="2021-06-02T17:13:00Z">
          <w:pPr>
            <w:shd w:val="clear" w:color="auto" w:fill="FFFFFF"/>
            <w:spacing w:after="400" w:line="240" w:lineRule="auto"/>
            <w:ind w:left="1440"/>
          </w:pPr>
        </w:pPrChange>
      </w:pPr>
      <w:r w:rsidRPr="00F756E6">
        <w:rPr>
          <w:rFonts w:ascii="Times New Roman" w:eastAsia="Times New Roman" w:hAnsi="Times New Roman" w:cs="Times New Roman"/>
          <w:sz w:val="24"/>
          <w:szCs w:val="24"/>
          <w:lang w:val="fr-FR"/>
        </w:rPr>
        <w:t> </w:t>
      </w:r>
    </w:p>
    <w:p w14:paraId="75346ACF" w14:textId="77777777" w:rsidR="00F756E6" w:rsidRPr="00F756E6" w:rsidRDefault="00F756E6" w:rsidP="00F756E6">
      <w:pPr>
        <w:spacing w:after="0" w:line="240" w:lineRule="auto"/>
        <w:rPr>
          <w:rFonts w:ascii="Times New Roman" w:eastAsia="Times New Roman" w:hAnsi="Times New Roman" w:cs="Times New Roman"/>
          <w:sz w:val="24"/>
          <w:szCs w:val="24"/>
          <w:lang w:val="fr-FR"/>
        </w:rPr>
      </w:pPr>
      <w:r w:rsidRPr="00F756E6">
        <w:rPr>
          <w:rFonts w:ascii="Times New Roman" w:eastAsia="Times New Roman" w:hAnsi="Times New Roman" w:cs="Times New Roman"/>
          <w:sz w:val="24"/>
          <w:szCs w:val="24"/>
          <w:lang w:val="fr-FR"/>
        </w:rPr>
        <w:br/>
      </w:r>
    </w:p>
    <w:p w14:paraId="76F28440" w14:textId="77777777" w:rsidR="00F756E6" w:rsidRPr="00F756E6" w:rsidRDefault="00F756E6" w:rsidP="00F756E6">
      <w:pPr>
        <w:numPr>
          <w:ilvl w:val="0"/>
          <w:numId w:val="9"/>
        </w:numPr>
        <w:spacing w:after="0" w:line="240" w:lineRule="auto"/>
        <w:textAlignment w:val="baseline"/>
        <w:rPr>
          <w:rFonts w:ascii="Arial" w:eastAsia="Times New Roman" w:hAnsi="Arial" w:cs="Arial"/>
          <w:color w:val="000000"/>
          <w:sz w:val="24"/>
          <w:szCs w:val="24"/>
          <w:lang w:val="fr-FR"/>
        </w:rPr>
      </w:pPr>
      <w:r w:rsidRPr="00F756E6">
        <w:rPr>
          <w:rFonts w:ascii="Arial" w:eastAsia="Times New Roman" w:hAnsi="Arial" w:cs="Arial"/>
          <w:color w:val="000000"/>
          <w:sz w:val="24"/>
          <w:szCs w:val="24"/>
          <w:lang w:val="fr-FR"/>
        </w:rPr>
        <w:t>Solution   </w:t>
      </w:r>
    </w:p>
    <w:p w14:paraId="50C89199" w14:textId="77777777" w:rsidR="00F756E6" w:rsidRPr="00F756E6" w:rsidRDefault="00F756E6" w:rsidP="00F756E6">
      <w:pPr>
        <w:spacing w:after="0" w:line="240" w:lineRule="auto"/>
        <w:ind w:left="720"/>
        <w:rPr>
          <w:rFonts w:ascii="Times New Roman" w:eastAsia="Times New Roman" w:hAnsi="Times New Roman" w:cs="Times New Roman"/>
          <w:sz w:val="24"/>
          <w:szCs w:val="24"/>
          <w:lang w:val="fr-FR"/>
        </w:rPr>
      </w:pPr>
      <w:r w:rsidRPr="00F756E6">
        <w:rPr>
          <w:rFonts w:ascii="Arial" w:eastAsia="Times New Roman" w:hAnsi="Arial" w:cs="Arial"/>
          <w:color w:val="000000"/>
          <w:sz w:val="24"/>
          <w:szCs w:val="24"/>
          <w:lang w:val="fr-FR"/>
        </w:rPr>
        <w:tab/>
        <w:t>Récapituler,</w:t>
      </w:r>
    </w:p>
    <w:p w14:paraId="39866849" w14:textId="18BF862B" w:rsidR="00F756E6" w:rsidRPr="00F756E6" w:rsidDel="0045103E" w:rsidRDefault="00F756E6" w:rsidP="00F756E6">
      <w:pPr>
        <w:spacing w:after="0" w:line="240" w:lineRule="auto"/>
        <w:ind w:left="1440"/>
        <w:rPr>
          <w:del w:id="199" w:author="Dac An Nguyen" w:date="2021-06-02T17:05:00Z"/>
          <w:rFonts w:ascii="Times New Roman" w:eastAsia="Times New Roman" w:hAnsi="Times New Roman" w:cs="Times New Roman"/>
          <w:sz w:val="24"/>
          <w:szCs w:val="24"/>
          <w:lang w:val="fr-FR"/>
        </w:rPr>
      </w:pPr>
      <w:del w:id="200" w:author="Dac An Nguyen" w:date="2021-06-02T17:05:00Z">
        <w:r w:rsidRPr="00F756E6" w:rsidDel="0045103E">
          <w:rPr>
            <w:rFonts w:ascii="Arial" w:eastAsia="Times New Roman" w:hAnsi="Arial" w:cs="Arial"/>
            <w:color w:val="000000"/>
            <w:sz w:val="24"/>
            <w:szCs w:val="24"/>
            <w:lang w:val="fr-FR"/>
          </w:rPr>
          <w:delText>Environ un tiers de tous les aliments produits pour la consommation humaine sont gaspillés chaque année, ce qui coûte 940 milliards de dollars, selon une étude de l'Organisation des Nations Unies pour l'alimentation et l'agriculture. On estime qu'en 2030, les pertes de nourriture et de déchets atteindront 2,1 milliards de tonnes, pour une valeur de 1 500 milliards de dollars (rapport du Boston consulting group - BCG).</w:delText>
        </w:r>
      </w:del>
    </w:p>
    <w:p w14:paraId="745B79DB" w14:textId="48E4A81B" w:rsidR="00F756E6" w:rsidRPr="00F756E6" w:rsidDel="0045103E" w:rsidRDefault="00F756E6" w:rsidP="00F756E6">
      <w:pPr>
        <w:spacing w:after="0" w:line="240" w:lineRule="auto"/>
        <w:ind w:left="1440"/>
        <w:rPr>
          <w:del w:id="201" w:author="Dac An Nguyen" w:date="2021-06-02T16:54:00Z"/>
          <w:rFonts w:ascii="Times New Roman" w:eastAsia="Times New Roman" w:hAnsi="Times New Roman" w:cs="Times New Roman"/>
          <w:sz w:val="24"/>
          <w:szCs w:val="24"/>
          <w:lang w:val="fr-FR"/>
        </w:rPr>
      </w:pPr>
      <w:del w:id="202" w:author="Dac An Nguyen" w:date="2021-06-02T16:54:00Z">
        <w:r w:rsidRPr="00F756E6" w:rsidDel="0045103E">
          <w:rPr>
            <w:rFonts w:ascii="Arial" w:eastAsia="Times New Roman" w:hAnsi="Arial" w:cs="Arial"/>
            <w:color w:val="000000"/>
            <w:sz w:val="24"/>
            <w:szCs w:val="24"/>
            <w:lang w:val="fr-FR"/>
          </w:rPr>
          <w:delText>En tant que groupe de déchets organiques facilement dégradables, les aliments jetés, s'ils ne sont pas manipulés à temps, provoquerait une odeur nauséabonde et la croissance de bactéries, contaminant non seulement l'air, l'eau et l'environnement du sol, provoquant des conditions insalubres et une pollution de l'environnement affectant la vie des gens. L'élimination des déchets par mise en décharge ou auto-biodégradassions produit du méthane 21 fois plus nocif que le CO2.</w:delText>
        </w:r>
      </w:del>
    </w:p>
    <w:p w14:paraId="745EAF61" w14:textId="04159429" w:rsidR="00F756E6" w:rsidRPr="00F756E6" w:rsidDel="0045103E" w:rsidRDefault="00F756E6" w:rsidP="00F756E6">
      <w:pPr>
        <w:spacing w:after="0" w:line="240" w:lineRule="auto"/>
        <w:ind w:left="1440"/>
        <w:rPr>
          <w:del w:id="203" w:author="Dac An Nguyen" w:date="2021-06-02T17:05:00Z"/>
          <w:rFonts w:ascii="Times New Roman" w:eastAsia="Times New Roman" w:hAnsi="Times New Roman" w:cs="Times New Roman"/>
          <w:sz w:val="24"/>
          <w:szCs w:val="24"/>
          <w:lang w:val="fr-FR"/>
        </w:rPr>
      </w:pPr>
      <w:del w:id="204" w:author="Dac An Nguyen" w:date="2021-06-02T17:05:00Z">
        <w:r w:rsidRPr="00F756E6" w:rsidDel="0045103E">
          <w:rPr>
            <w:rFonts w:ascii="Arial" w:eastAsia="Times New Roman" w:hAnsi="Arial" w:cs="Arial"/>
            <w:color w:val="000000"/>
            <w:sz w:val="24"/>
            <w:szCs w:val="24"/>
            <w:lang w:val="fr-FR"/>
          </w:rPr>
          <w:delText>Ces quantités de déchets pourraient être considérablement réduites avec des habitudes d'achat intelligentes et une meilleure planification des repas, affirment certains chercheurs en nutrition.</w:delText>
        </w:r>
      </w:del>
    </w:p>
    <w:p w14:paraId="6F7B20EF" w14:textId="4AE196AD" w:rsidR="00F756E6" w:rsidRPr="00F756E6" w:rsidDel="0045103E" w:rsidRDefault="00F756E6" w:rsidP="00F756E6">
      <w:pPr>
        <w:spacing w:after="0" w:line="240" w:lineRule="auto"/>
        <w:rPr>
          <w:del w:id="205" w:author="Dac An Nguyen" w:date="2021-06-02T17:05:00Z"/>
          <w:rFonts w:ascii="Times New Roman" w:eastAsia="Times New Roman" w:hAnsi="Times New Roman" w:cs="Times New Roman"/>
          <w:sz w:val="24"/>
          <w:szCs w:val="24"/>
          <w:lang w:val="fr-FR"/>
        </w:rPr>
      </w:pPr>
    </w:p>
    <w:p w14:paraId="61AB6509" w14:textId="04939DE9" w:rsidR="00F756E6" w:rsidRPr="00F756E6" w:rsidDel="00AF74F2" w:rsidRDefault="00F756E6" w:rsidP="00F756E6">
      <w:pPr>
        <w:spacing w:after="0" w:line="240" w:lineRule="auto"/>
        <w:ind w:left="1440"/>
        <w:rPr>
          <w:del w:id="206" w:author="Dac An Nguyen" w:date="2021-06-02T16:38:00Z"/>
          <w:rFonts w:ascii="Times New Roman" w:eastAsia="Times New Roman" w:hAnsi="Times New Roman" w:cs="Times New Roman"/>
          <w:sz w:val="24"/>
          <w:szCs w:val="24"/>
          <w:lang w:val="fr-FR"/>
        </w:rPr>
      </w:pPr>
      <w:del w:id="207" w:author="Dac An Nguyen" w:date="2021-06-02T16:38:00Z">
        <w:r w:rsidRPr="00F756E6" w:rsidDel="00AF74F2">
          <w:rPr>
            <w:rFonts w:ascii="Arial" w:eastAsia="Times New Roman" w:hAnsi="Arial" w:cs="Arial"/>
            <w:color w:val="000000"/>
            <w:sz w:val="24"/>
            <w:szCs w:val="24"/>
            <w:lang w:val="fr-FR"/>
          </w:rPr>
          <w:delText>"La famille américaine moyenne jette environ 10 kg de nourriture par mois, soit environ 190 dollars à la poubelle", a déclaré Katie Brown, directrice de la stratégie nutritionnelle mondiale à l'Institute of Nutrition and Dietetics Foundation de Chicago.</w:delText>
        </w:r>
      </w:del>
    </w:p>
    <w:p w14:paraId="074FFFFC" w14:textId="2E1DA82C" w:rsidR="00F756E6" w:rsidRPr="00F756E6" w:rsidDel="00AF74F2" w:rsidRDefault="00F756E6" w:rsidP="00F756E6">
      <w:pPr>
        <w:spacing w:after="0" w:line="240" w:lineRule="auto"/>
        <w:rPr>
          <w:del w:id="208" w:author="Dac An Nguyen" w:date="2021-06-02T16:38:00Z"/>
          <w:rFonts w:ascii="Times New Roman" w:eastAsia="Times New Roman" w:hAnsi="Times New Roman" w:cs="Times New Roman"/>
          <w:sz w:val="24"/>
          <w:szCs w:val="24"/>
          <w:lang w:val="fr-FR"/>
        </w:rPr>
      </w:pPr>
    </w:p>
    <w:p w14:paraId="231C27BD" w14:textId="480B1A0B" w:rsidR="00F756E6" w:rsidRPr="00F756E6" w:rsidDel="00AF74F2" w:rsidRDefault="00F756E6" w:rsidP="00F756E6">
      <w:pPr>
        <w:spacing w:after="0" w:line="240" w:lineRule="auto"/>
        <w:ind w:left="1440"/>
        <w:rPr>
          <w:del w:id="209" w:author="Dac An Nguyen" w:date="2021-06-02T16:38:00Z"/>
          <w:rFonts w:ascii="Times New Roman" w:eastAsia="Times New Roman" w:hAnsi="Times New Roman" w:cs="Times New Roman"/>
          <w:sz w:val="24"/>
          <w:szCs w:val="24"/>
          <w:lang w:val="fr-FR"/>
        </w:rPr>
      </w:pPr>
      <w:del w:id="210" w:author="Dac An Nguyen" w:date="2021-06-02T16:38:00Z">
        <w:r w:rsidRPr="00F756E6" w:rsidDel="00AF74F2">
          <w:rPr>
            <w:rFonts w:ascii="Arial" w:eastAsia="Times New Roman" w:hAnsi="Arial" w:cs="Arial"/>
            <w:color w:val="000000"/>
            <w:sz w:val="24"/>
            <w:szCs w:val="24"/>
            <w:lang w:val="fr-FR"/>
          </w:rPr>
          <w:delText xml:space="preserve">« Considérer la nourriture du point de vue des décharges plutôt que du point de vue de l'estomac peut aider à changer nos habitudes d'achat », a ajouté Mme Brown. "Cela peut commencer par commander moins de </w:delText>
        </w:r>
        <w:r w:rsidRPr="00F756E6" w:rsidDel="00AF74F2">
          <w:rPr>
            <w:rFonts w:ascii="Arial" w:eastAsia="Times New Roman" w:hAnsi="Arial" w:cs="Arial"/>
            <w:color w:val="000000"/>
            <w:sz w:val="24"/>
            <w:szCs w:val="24"/>
            <w:lang w:val="fr-FR"/>
          </w:rPr>
          <w:lastRenderedPageBreak/>
          <w:delText>nourriture lorsque vous mangez au restaurant, congeler une banane avant qu'elle ne soit trop mûre, ou même planifier des repas pour toute la semaine pour aider à réduire les coûts et les déchets."</w:delText>
        </w:r>
      </w:del>
    </w:p>
    <w:p w14:paraId="0A2D3230" w14:textId="6CF2FF2C" w:rsidR="00F756E6" w:rsidRPr="00F756E6" w:rsidDel="00AF74F2" w:rsidRDefault="00F756E6" w:rsidP="00F756E6">
      <w:pPr>
        <w:spacing w:after="240" w:line="240" w:lineRule="auto"/>
        <w:rPr>
          <w:del w:id="211" w:author="Dac An Nguyen" w:date="2021-06-02T16:38:00Z"/>
          <w:rFonts w:ascii="Times New Roman" w:eastAsia="Times New Roman" w:hAnsi="Times New Roman" w:cs="Times New Roman"/>
          <w:sz w:val="24"/>
          <w:szCs w:val="24"/>
          <w:lang w:val="fr-FR"/>
        </w:rPr>
      </w:pPr>
    </w:p>
    <w:p w14:paraId="02EB1B95" w14:textId="238E9818" w:rsidR="00F756E6" w:rsidRPr="00F756E6" w:rsidDel="00AF74F2" w:rsidRDefault="00F756E6" w:rsidP="00F756E6">
      <w:pPr>
        <w:spacing w:after="0" w:line="240" w:lineRule="auto"/>
        <w:ind w:left="1440"/>
        <w:rPr>
          <w:del w:id="212" w:author="Dac An Nguyen" w:date="2021-06-02T16:38:00Z"/>
          <w:rFonts w:ascii="Times New Roman" w:eastAsia="Times New Roman" w:hAnsi="Times New Roman" w:cs="Times New Roman"/>
          <w:sz w:val="24"/>
          <w:szCs w:val="24"/>
          <w:lang w:val="fr-FR"/>
        </w:rPr>
      </w:pPr>
      <w:del w:id="213" w:author="Dac An Nguyen" w:date="2021-06-02T16:38:00Z">
        <w:r w:rsidRPr="00F756E6" w:rsidDel="00AF74F2">
          <w:rPr>
            <w:rFonts w:ascii="Arial" w:eastAsia="Times New Roman" w:hAnsi="Arial" w:cs="Arial"/>
            <w:color w:val="000000"/>
            <w:sz w:val="24"/>
            <w:szCs w:val="24"/>
            <w:lang w:val="fr-FR"/>
          </w:rPr>
          <w:delText>Les déchets peuvent se produire n'importe où dans la chaîne alimentaire américaine, de l'agriculture, de la transformation, de la distribution, de la vente en gros, au détail, des restaurants et des cuisines à domicile, note Brown et son co-auteur Chris Vogliano dans le Journal of the Academy of Nutrition and Dietetics.</w:delText>
        </w:r>
      </w:del>
    </w:p>
    <w:p w14:paraId="108DC2D4" w14:textId="74A621A2" w:rsidR="00F756E6" w:rsidRPr="00F756E6" w:rsidDel="00AF74F2" w:rsidRDefault="00F756E6" w:rsidP="00F756E6">
      <w:pPr>
        <w:spacing w:after="0" w:line="240" w:lineRule="auto"/>
        <w:ind w:left="1440"/>
        <w:rPr>
          <w:del w:id="214" w:author="Dac An Nguyen" w:date="2021-06-02T16:38:00Z"/>
          <w:rFonts w:ascii="Times New Roman" w:eastAsia="Times New Roman" w:hAnsi="Times New Roman" w:cs="Times New Roman"/>
          <w:sz w:val="24"/>
          <w:szCs w:val="24"/>
          <w:lang w:val="fr-FR"/>
        </w:rPr>
      </w:pPr>
      <w:del w:id="215" w:author="Dac An Nguyen" w:date="2021-06-02T16:38:00Z">
        <w:r w:rsidRPr="00F756E6" w:rsidDel="00AF74F2">
          <w:rPr>
            <w:rFonts w:ascii="Arial" w:eastAsia="Times New Roman" w:hAnsi="Arial" w:cs="Arial"/>
            <w:color w:val="000000"/>
            <w:sz w:val="24"/>
            <w:szCs w:val="24"/>
            <w:lang w:val="fr-FR"/>
          </w:rPr>
          <w:delText>Mais la plupart de ces déchets se produisent après que les aliments ont atteint le marché, soit par les détaillants, soit par les consommateurs.</w:delText>
        </w:r>
      </w:del>
    </w:p>
    <w:p w14:paraId="2977EC20" w14:textId="5727547C" w:rsidR="00F756E6" w:rsidRPr="00F756E6" w:rsidDel="00AF74F2" w:rsidRDefault="00F756E6" w:rsidP="00F756E6">
      <w:pPr>
        <w:spacing w:after="0" w:line="240" w:lineRule="auto"/>
        <w:ind w:left="1440"/>
        <w:rPr>
          <w:del w:id="216" w:author="Dac An Nguyen" w:date="2021-06-02T16:38:00Z"/>
          <w:rFonts w:ascii="Times New Roman" w:eastAsia="Times New Roman" w:hAnsi="Times New Roman" w:cs="Times New Roman"/>
          <w:sz w:val="24"/>
          <w:szCs w:val="24"/>
          <w:lang w:val="fr-FR"/>
        </w:rPr>
      </w:pPr>
      <w:del w:id="217" w:author="Dac An Nguyen" w:date="2021-06-02T16:38:00Z">
        <w:r w:rsidRPr="00F756E6" w:rsidDel="00AF74F2">
          <w:rPr>
            <w:rFonts w:ascii="Arial" w:eastAsia="Times New Roman" w:hAnsi="Arial" w:cs="Arial"/>
            <w:color w:val="000000"/>
            <w:sz w:val="24"/>
            <w:szCs w:val="24"/>
            <w:lang w:val="fr-FR"/>
          </w:rPr>
          <w:delText>Les produits laitiers et les légumes sont les aliments les plus fréquemment jetés, chacun représentant environ 19 % des déchets alimentaires. Viennent ensuite les fruits et les céréales, qui contribuent tous deux à environ 14 % des déchets, suivis du sucre et des édulcorants, à 13 %, et de la viande, de la volaille et du poisson à 12 %.</w:delText>
        </w:r>
      </w:del>
    </w:p>
    <w:p w14:paraId="78AA5F70" w14:textId="790EF10D" w:rsidR="00F756E6" w:rsidRPr="00F756E6" w:rsidDel="0045103E" w:rsidRDefault="00F756E6" w:rsidP="00F756E6">
      <w:pPr>
        <w:spacing w:after="0" w:line="240" w:lineRule="auto"/>
        <w:ind w:left="1440"/>
        <w:rPr>
          <w:del w:id="218" w:author="Dac An Nguyen" w:date="2021-06-02T16:55:00Z"/>
          <w:rFonts w:ascii="Times New Roman" w:eastAsia="Times New Roman" w:hAnsi="Times New Roman" w:cs="Times New Roman"/>
          <w:sz w:val="24"/>
          <w:szCs w:val="24"/>
          <w:lang w:val="fr-FR"/>
        </w:rPr>
      </w:pPr>
      <w:del w:id="219" w:author="Dac An Nguyen" w:date="2021-06-02T16:55:00Z">
        <w:r w:rsidRPr="00F756E6" w:rsidDel="0045103E">
          <w:rPr>
            <w:rFonts w:ascii="Arial" w:eastAsia="Times New Roman" w:hAnsi="Arial" w:cs="Arial"/>
            <w:color w:val="000000"/>
            <w:sz w:val="24"/>
            <w:szCs w:val="24"/>
            <w:lang w:val="fr-FR"/>
          </w:rPr>
          <w:delText>Avant que la nourriture ne quitte la ferme, les producteurs peuvent aider à réduire les déchets en n'utilisant pas dans le bétail des produits qui ne sont pas adaptés à la consommation humaine. Le compostage à la ferme peut également aider à éviter les déchets mis en décharge.</w:delText>
        </w:r>
      </w:del>
    </w:p>
    <w:p w14:paraId="3B1C4765" w14:textId="07FF3DC8" w:rsidR="00F756E6" w:rsidRPr="00F756E6" w:rsidDel="0045103E" w:rsidRDefault="00F756E6" w:rsidP="00F756E6">
      <w:pPr>
        <w:spacing w:after="0" w:line="240" w:lineRule="auto"/>
        <w:ind w:left="1440"/>
        <w:rPr>
          <w:del w:id="220" w:author="Dac An Nguyen" w:date="2021-06-02T16:55:00Z"/>
          <w:rFonts w:ascii="Times New Roman" w:eastAsia="Times New Roman" w:hAnsi="Times New Roman" w:cs="Times New Roman"/>
          <w:sz w:val="24"/>
          <w:szCs w:val="24"/>
          <w:lang w:val="fr-FR"/>
        </w:rPr>
      </w:pPr>
      <w:del w:id="221" w:author="Dac An Nguyen" w:date="2021-06-02T16:55:00Z">
        <w:r w:rsidRPr="00F756E6" w:rsidDel="0045103E">
          <w:rPr>
            <w:rFonts w:ascii="Arial" w:eastAsia="Times New Roman" w:hAnsi="Arial" w:cs="Arial"/>
            <w:color w:val="000000"/>
            <w:sz w:val="24"/>
            <w:szCs w:val="24"/>
            <w:lang w:val="fr-FR"/>
          </w:rPr>
          <w:delText>Une fois que les aliments ont atteint le producteur et le détaillant depuis la ferme, un stockage approprié et un transport efficace aident également à prévenir la détérioration et à réduire les déchets.</w:delText>
        </w:r>
      </w:del>
    </w:p>
    <w:p w14:paraId="46EBC356" w14:textId="4D5DA1D1" w:rsidR="00F756E6" w:rsidRPr="00F756E6" w:rsidDel="0045103E" w:rsidRDefault="00F756E6" w:rsidP="00F756E6">
      <w:pPr>
        <w:spacing w:after="0" w:line="240" w:lineRule="auto"/>
        <w:ind w:left="1440"/>
        <w:rPr>
          <w:del w:id="222" w:author="Dac An Nguyen" w:date="2021-06-02T16:55:00Z"/>
          <w:rFonts w:ascii="Times New Roman" w:eastAsia="Times New Roman" w:hAnsi="Times New Roman" w:cs="Times New Roman"/>
          <w:sz w:val="24"/>
          <w:szCs w:val="24"/>
          <w:lang w:val="fr-FR"/>
        </w:rPr>
      </w:pPr>
      <w:del w:id="223" w:author="Dac An Nguyen" w:date="2021-06-02T16:55:00Z">
        <w:r w:rsidRPr="00F756E6" w:rsidDel="0045103E">
          <w:rPr>
            <w:rFonts w:ascii="Arial" w:eastAsia="Times New Roman" w:hAnsi="Arial" w:cs="Arial"/>
            <w:color w:val="000000"/>
            <w:sz w:val="24"/>
            <w:szCs w:val="24"/>
            <w:lang w:val="fr-FR"/>
          </w:rPr>
          <w:delText>Dans la transformation des aliments, les déchets non utilisés, tels que les tiges de chou-fleur, les zestes de citron et les graisses animales, peuvent être utilisés comme ingrédients dans d'autres aliments destinés à la consommation humaine et animale. Les restes de « cicatrices » réutilisables dans d'autres aliments transformés comprennent les déchets de jus d'ananas, les épis de maïs, les pelures d'orange, les feuilles de chou et les fanes de carottes.</w:delText>
        </w:r>
      </w:del>
    </w:p>
    <w:p w14:paraId="5DB18552" w14:textId="43E5B5F1" w:rsidR="00F756E6" w:rsidRPr="00F756E6" w:rsidDel="0045103E" w:rsidRDefault="00F756E6" w:rsidP="00F756E6">
      <w:pPr>
        <w:spacing w:after="0" w:line="240" w:lineRule="auto"/>
        <w:ind w:left="1440"/>
        <w:rPr>
          <w:del w:id="224" w:author="Dac An Nguyen" w:date="2021-06-02T16:55:00Z"/>
          <w:rFonts w:ascii="Times New Roman" w:eastAsia="Times New Roman" w:hAnsi="Times New Roman" w:cs="Times New Roman"/>
          <w:sz w:val="24"/>
          <w:szCs w:val="24"/>
          <w:lang w:val="fr-FR"/>
        </w:rPr>
      </w:pPr>
      <w:del w:id="225" w:author="Dac An Nguyen" w:date="2021-06-02T16:55:00Z">
        <w:r w:rsidRPr="00F756E6" w:rsidDel="0045103E">
          <w:rPr>
            <w:rFonts w:ascii="Arial" w:eastAsia="Times New Roman" w:hAnsi="Arial" w:cs="Arial"/>
            <w:color w:val="000000"/>
            <w:sz w:val="24"/>
            <w:szCs w:val="24"/>
            <w:lang w:val="fr-FR"/>
          </w:rPr>
          <w:delText>Les magasins peuvent aider à résoudre le problème en achetant moins, en donnant les restes et en composant. Les détaillants peuvent également s'associer aux agriculteurs pour vendre des produits imparfaits ou inesthétiques à bas prix, afin qu'ils soient consommés au lieu d'être jetés.</w:delText>
        </w:r>
      </w:del>
    </w:p>
    <w:p w14:paraId="7E5474C6" w14:textId="5E81AB80" w:rsidR="00F756E6" w:rsidRPr="00F756E6" w:rsidDel="0045103E" w:rsidRDefault="00F756E6" w:rsidP="00F756E6">
      <w:pPr>
        <w:spacing w:after="0" w:line="240" w:lineRule="auto"/>
        <w:rPr>
          <w:del w:id="226" w:author="Dac An Nguyen" w:date="2021-06-02T16:55:00Z"/>
          <w:rFonts w:ascii="Times New Roman" w:eastAsia="Times New Roman" w:hAnsi="Times New Roman" w:cs="Times New Roman"/>
          <w:sz w:val="24"/>
          <w:szCs w:val="24"/>
          <w:lang w:val="fr-FR"/>
        </w:rPr>
      </w:pPr>
    </w:p>
    <w:p w14:paraId="0910D5E8" w14:textId="23DB60E0" w:rsidR="00F756E6" w:rsidRPr="00F756E6" w:rsidDel="0045103E" w:rsidRDefault="00F756E6" w:rsidP="00F756E6">
      <w:pPr>
        <w:spacing w:after="0" w:line="240" w:lineRule="auto"/>
        <w:ind w:left="1440"/>
        <w:rPr>
          <w:del w:id="227" w:author="Dac An Nguyen" w:date="2021-06-02T16:55:00Z"/>
          <w:rFonts w:ascii="Times New Roman" w:eastAsia="Times New Roman" w:hAnsi="Times New Roman" w:cs="Times New Roman"/>
          <w:sz w:val="24"/>
          <w:szCs w:val="24"/>
          <w:lang w:val="fr-FR"/>
        </w:rPr>
      </w:pPr>
      <w:del w:id="228" w:author="Dac An Nguyen" w:date="2021-06-02T16:55:00Z">
        <w:r w:rsidRPr="00F756E6" w:rsidDel="0045103E">
          <w:rPr>
            <w:rFonts w:ascii="Arial" w:eastAsia="Times New Roman" w:hAnsi="Arial" w:cs="Arial"/>
            <w:color w:val="000000"/>
            <w:sz w:val="24"/>
            <w:szCs w:val="24"/>
            <w:lang w:val="fr-FR"/>
          </w:rPr>
          <w:delText>Les supermarchés peuvent également travailler avec des restaurants et des chefs locaux pour trouver des moyens créatifs d'inclure les restes dans les menus. Même les produits qui ont l'air laids sur le comptoir peuvent toujours être délicieux dans les soupes, les smoothies ou les produits de boulangerie.</w:delText>
        </w:r>
      </w:del>
    </w:p>
    <w:p w14:paraId="65EAD010" w14:textId="16550F51" w:rsidR="00F756E6" w:rsidRPr="00F756E6" w:rsidDel="0045103E" w:rsidRDefault="00F756E6" w:rsidP="00F756E6">
      <w:pPr>
        <w:spacing w:after="0" w:line="240" w:lineRule="auto"/>
        <w:ind w:left="1440"/>
        <w:rPr>
          <w:del w:id="229" w:author="Dac An Nguyen" w:date="2021-06-02T16:55:00Z"/>
          <w:rFonts w:ascii="Times New Roman" w:eastAsia="Times New Roman" w:hAnsi="Times New Roman" w:cs="Times New Roman"/>
          <w:sz w:val="24"/>
          <w:szCs w:val="24"/>
          <w:lang w:val="fr-FR"/>
        </w:rPr>
      </w:pPr>
      <w:del w:id="230" w:author="Dac An Nguyen" w:date="2021-06-02T16:55:00Z">
        <w:r w:rsidRPr="00F756E6" w:rsidDel="0045103E">
          <w:rPr>
            <w:rFonts w:ascii="Arial" w:eastAsia="Times New Roman" w:hAnsi="Arial" w:cs="Arial"/>
            <w:color w:val="000000"/>
            <w:sz w:val="24"/>
            <w:szCs w:val="24"/>
            <w:lang w:val="fr-FR"/>
          </w:rPr>
          <w:delText>Les consommateurs doivent comprendre l'étiquetage des produits afin de ne pas jeter des aliments encore utilisables.</w:delText>
        </w:r>
      </w:del>
    </w:p>
    <w:p w14:paraId="7C3CEB26" w14:textId="2EDD58D4" w:rsidR="00F756E6" w:rsidRPr="00F756E6" w:rsidDel="0045103E" w:rsidRDefault="00F756E6" w:rsidP="00F756E6">
      <w:pPr>
        <w:spacing w:after="0" w:line="240" w:lineRule="auto"/>
        <w:rPr>
          <w:del w:id="231" w:author="Dac An Nguyen" w:date="2021-06-02T16:55:00Z"/>
          <w:rFonts w:ascii="Times New Roman" w:eastAsia="Times New Roman" w:hAnsi="Times New Roman" w:cs="Times New Roman"/>
          <w:sz w:val="24"/>
          <w:szCs w:val="24"/>
          <w:lang w:val="fr-FR"/>
        </w:rPr>
      </w:pPr>
    </w:p>
    <w:p w14:paraId="4815FBE1" w14:textId="340F4137" w:rsidR="00F756E6" w:rsidRPr="00F756E6" w:rsidDel="0045103E" w:rsidRDefault="00F756E6">
      <w:pPr>
        <w:spacing w:after="0" w:line="240" w:lineRule="auto"/>
        <w:ind w:left="1440"/>
        <w:rPr>
          <w:del w:id="232" w:author="Dac An Nguyen" w:date="2021-06-02T17:05:00Z"/>
          <w:rFonts w:ascii="Times New Roman" w:eastAsia="Times New Roman" w:hAnsi="Times New Roman" w:cs="Times New Roman"/>
          <w:sz w:val="24"/>
          <w:szCs w:val="24"/>
          <w:lang w:val="fr-FR"/>
        </w:rPr>
      </w:pPr>
      <w:del w:id="233" w:author="Dac An Nguyen" w:date="2021-06-02T17:05:00Z">
        <w:r w:rsidRPr="00F756E6" w:rsidDel="0045103E">
          <w:rPr>
            <w:rFonts w:ascii="Arial" w:eastAsia="Times New Roman" w:hAnsi="Arial" w:cs="Arial"/>
            <w:color w:val="000000"/>
            <w:sz w:val="24"/>
            <w:szCs w:val="24"/>
            <w:lang w:val="fr-FR"/>
          </w:rPr>
          <w:delText xml:space="preserve">Lorsque l'emballage d'un produit indique "à utiliser avant" ou "à consommer de préférence avant", cela indique combien de temps le produit non ouvert sera à son meilleur, mais il peut toujours être </w:delText>
        </w:r>
        <w:r w:rsidRPr="00F756E6" w:rsidDel="0045103E">
          <w:rPr>
            <w:rFonts w:ascii="Arial" w:eastAsia="Times New Roman" w:hAnsi="Arial" w:cs="Arial"/>
            <w:color w:val="000000"/>
            <w:sz w:val="24"/>
            <w:szCs w:val="24"/>
            <w:lang w:val="fr-FR"/>
          </w:rPr>
          <w:lastRenderedPageBreak/>
          <w:delText>consommé pendant un certain temps par la suite, à condition qu'il soit correctement stocké.</w:delText>
        </w:r>
      </w:del>
    </w:p>
    <w:p w14:paraId="0E6CAFF2" w14:textId="3B8BFC0B" w:rsidR="00F756E6" w:rsidRPr="00F756E6" w:rsidDel="0045103E" w:rsidRDefault="00F756E6" w:rsidP="00F756E6">
      <w:pPr>
        <w:spacing w:after="0" w:line="240" w:lineRule="auto"/>
        <w:ind w:left="1440"/>
        <w:rPr>
          <w:del w:id="234" w:author="Dac An Nguyen" w:date="2021-06-02T17:05:00Z"/>
          <w:rFonts w:ascii="Times New Roman" w:eastAsia="Times New Roman" w:hAnsi="Times New Roman" w:cs="Times New Roman"/>
          <w:sz w:val="24"/>
          <w:szCs w:val="24"/>
          <w:lang w:val="fr-FR"/>
        </w:rPr>
      </w:pPr>
      <w:del w:id="235" w:author="Dac An Nguyen" w:date="2021-06-02T17:05:00Z">
        <w:r w:rsidRPr="00F756E6" w:rsidDel="0045103E">
          <w:rPr>
            <w:rFonts w:ascii="Arial" w:eastAsia="Times New Roman" w:hAnsi="Arial" w:cs="Arial"/>
            <w:color w:val="000000"/>
            <w:sz w:val="24"/>
            <w:szCs w:val="24"/>
            <w:lang w:val="fr-FR"/>
          </w:rPr>
          <w:delText>Le terme « vendre avant », souvent inscrit sur les produits périssables comme la viande et les produits laitiers, indique combien de temps un détaillant peut conserver l'article en rayon, mais il est généralement sans danger de le manger. bonne condition.</w:delText>
        </w:r>
      </w:del>
    </w:p>
    <w:p w14:paraId="7AA69C25" w14:textId="04510B8A" w:rsidR="00F756E6" w:rsidRPr="00F756E6" w:rsidDel="0045103E" w:rsidRDefault="00F756E6" w:rsidP="00F756E6">
      <w:pPr>
        <w:spacing w:after="0" w:line="240" w:lineRule="auto"/>
        <w:rPr>
          <w:del w:id="236" w:author="Dac An Nguyen" w:date="2021-06-02T17:05:00Z"/>
          <w:rFonts w:ascii="Times New Roman" w:eastAsia="Times New Roman" w:hAnsi="Times New Roman" w:cs="Times New Roman"/>
          <w:sz w:val="24"/>
          <w:szCs w:val="24"/>
          <w:lang w:val="fr-FR"/>
        </w:rPr>
      </w:pPr>
    </w:p>
    <w:p w14:paraId="64C13159" w14:textId="793265F7" w:rsidR="00F756E6" w:rsidRPr="00F756E6" w:rsidDel="0045103E" w:rsidRDefault="00F756E6" w:rsidP="00F756E6">
      <w:pPr>
        <w:spacing w:after="0" w:line="240" w:lineRule="auto"/>
        <w:ind w:left="1440"/>
        <w:rPr>
          <w:del w:id="237" w:author="Dac An Nguyen" w:date="2021-06-02T17:05:00Z"/>
          <w:rFonts w:ascii="Times New Roman" w:eastAsia="Times New Roman" w:hAnsi="Times New Roman" w:cs="Times New Roman"/>
          <w:sz w:val="24"/>
          <w:szCs w:val="24"/>
          <w:lang w:val="fr-FR"/>
        </w:rPr>
      </w:pPr>
      <w:del w:id="238" w:author="Dac An Nguyen" w:date="2021-06-02T17:05:00Z">
        <w:r w:rsidRPr="00F756E6" w:rsidDel="0045103E">
          <w:rPr>
            <w:rFonts w:ascii="Arial" w:eastAsia="Times New Roman" w:hAnsi="Arial" w:cs="Arial"/>
            <w:color w:val="000000"/>
            <w:sz w:val="24"/>
            <w:szCs w:val="24"/>
            <w:lang w:val="fr-FR"/>
          </w:rPr>
          <w:delText>Avec d'énormes quantités de nourriture gaspillées chaque année, se concentrer sur l'un d'entre eux peut faire la différence.</w:delText>
        </w:r>
      </w:del>
    </w:p>
    <w:p w14:paraId="628F118D" w14:textId="1D7EB4EF" w:rsidR="00F756E6" w:rsidRPr="00F756E6" w:rsidDel="0045103E" w:rsidRDefault="00F756E6" w:rsidP="00F756E6">
      <w:pPr>
        <w:spacing w:after="0" w:line="240" w:lineRule="auto"/>
        <w:rPr>
          <w:del w:id="239" w:author="Dac An Nguyen" w:date="2021-06-02T17:05:00Z"/>
          <w:rFonts w:ascii="Times New Roman" w:eastAsia="Times New Roman" w:hAnsi="Times New Roman" w:cs="Times New Roman"/>
          <w:sz w:val="24"/>
          <w:szCs w:val="24"/>
          <w:lang w:val="fr-FR"/>
        </w:rPr>
      </w:pPr>
    </w:p>
    <w:p w14:paraId="25A12F7B" w14:textId="3338EF66" w:rsidR="00F756E6" w:rsidRPr="00F756E6" w:rsidDel="0045103E" w:rsidRDefault="00F756E6" w:rsidP="00F756E6">
      <w:pPr>
        <w:spacing w:after="0" w:line="240" w:lineRule="auto"/>
        <w:ind w:left="1440"/>
        <w:rPr>
          <w:del w:id="240" w:author="Dac An Nguyen" w:date="2021-06-02T17:05:00Z"/>
          <w:rFonts w:ascii="Times New Roman" w:eastAsia="Times New Roman" w:hAnsi="Times New Roman" w:cs="Times New Roman"/>
          <w:sz w:val="24"/>
          <w:szCs w:val="24"/>
          <w:lang w:val="fr-FR"/>
        </w:rPr>
      </w:pPr>
      <w:del w:id="241" w:author="Dac An Nguyen" w:date="2021-06-02T17:05:00Z">
        <w:r w:rsidRPr="00F756E6" w:rsidDel="0045103E">
          <w:rPr>
            <w:rFonts w:ascii="Arial" w:eastAsia="Times New Roman" w:hAnsi="Arial" w:cs="Arial"/>
            <w:color w:val="000000"/>
            <w:sz w:val="24"/>
            <w:szCs w:val="24"/>
            <w:lang w:val="fr-FR"/>
          </w:rPr>
          <w:delText>« La nourriture est traitée comme un produit jetable, et nous devons commencer à faire le lien entre la santé des gens, la santé de la planète et nos poches », a conclu Mme Brown.</w:delText>
        </w:r>
      </w:del>
    </w:p>
    <w:p w14:paraId="33A752AF" w14:textId="303E7F06" w:rsidR="00F756E6" w:rsidRPr="00F756E6" w:rsidDel="0045103E" w:rsidRDefault="00F756E6" w:rsidP="00F756E6">
      <w:pPr>
        <w:spacing w:after="240" w:line="240" w:lineRule="auto"/>
        <w:rPr>
          <w:del w:id="242" w:author="Dac An Nguyen" w:date="2021-06-02T17:05:00Z"/>
          <w:rFonts w:ascii="Times New Roman" w:eastAsia="Times New Roman" w:hAnsi="Times New Roman" w:cs="Times New Roman"/>
          <w:sz w:val="24"/>
          <w:szCs w:val="24"/>
          <w:lang w:val="fr-FR"/>
        </w:rPr>
      </w:pPr>
      <w:del w:id="243" w:author="Dac An Nguyen" w:date="2021-06-02T17:05:00Z">
        <w:r w:rsidRPr="00F756E6" w:rsidDel="0045103E">
          <w:rPr>
            <w:rFonts w:ascii="Times New Roman" w:eastAsia="Times New Roman" w:hAnsi="Times New Roman" w:cs="Times New Roman"/>
            <w:sz w:val="24"/>
            <w:szCs w:val="24"/>
            <w:lang w:val="fr-FR"/>
          </w:rPr>
          <w:br/>
        </w:r>
      </w:del>
    </w:p>
    <w:p w14:paraId="351BC49D" w14:textId="77777777" w:rsidR="00F756E6" w:rsidRPr="00F756E6" w:rsidRDefault="00F756E6" w:rsidP="00F756E6">
      <w:pPr>
        <w:spacing w:after="0" w:line="240" w:lineRule="auto"/>
        <w:ind w:left="1440"/>
        <w:rPr>
          <w:rFonts w:ascii="Times New Roman" w:eastAsia="Times New Roman" w:hAnsi="Times New Roman" w:cs="Times New Roman"/>
          <w:sz w:val="24"/>
          <w:szCs w:val="24"/>
          <w:lang w:val="fr-FR"/>
        </w:rPr>
      </w:pPr>
      <w:del w:id="244" w:author="Dac An Nguyen" w:date="2021-06-02T16:55:00Z">
        <w:r w:rsidRPr="00F756E6" w:rsidDel="0045103E">
          <w:rPr>
            <w:rFonts w:ascii="Arial" w:eastAsia="Times New Roman" w:hAnsi="Arial" w:cs="Arial"/>
            <w:color w:val="000000"/>
            <w:sz w:val="24"/>
            <w:szCs w:val="24"/>
            <w:lang w:val="fr-FR"/>
          </w:rPr>
          <w:tab/>
        </w:r>
      </w:del>
      <w:r w:rsidRPr="00F756E6">
        <w:rPr>
          <w:rFonts w:ascii="Arial" w:eastAsia="Times New Roman" w:hAnsi="Arial" w:cs="Arial"/>
          <w:color w:val="000000"/>
          <w:sz w:val="24"/>
          <w:szCs w:val="24"/>
          <w:lang w:val="fr-FR"/>
        </w:rPr>
        <w:t>Actuellement, de nombreuses initiatives pour améliorer la situation voient le jour dans de nombreuses régions du monde pour limiter la crise du gaspillage alimentaire.</w:t>
      </w:r>
    </w:p>
    <w:p w14:paraId="055287FE" w14:textId="77777777" w:rsidR="00F756E6" w:rsidRPr="00F756E6" w:rsidRDefault="00F756E6" w:rsidP="00F756E6">
      <w:pPr>
        <w:spacing w:after="0" w:line="240" w:lineRule="auto"/>
        <w:rPr>
          <w:rFonts w:ascii="Times New Roman" w:eastAsia="Times New Roman" w:hAnsi="Times New Roman" w:cs="Times New Roman"/>
          <w:sz w:val="24"/>
          <w:szCs w:val="24"/>
          <w:lang w:val="fr-FR"/>
        </w:rPr>
      </w:pPr>
    </w:p>
    <w:p w14:paraId="2851DF41" w14:textId="132D0A03" w:rsidR="0045103E" w:rsidRPr="0045103E" w:rsidRDefault="0045103E">
      <w:pPr>
        <w:pStyle w:val="Paragraphedeliste"/>
        <w:numPr>
          <w:ilvl w:val="0"/>
          <w:numId w:val="8"/>
        </w:numPr>
        <w:tabs>
          <w:tab w:val="clear" w:pos="720"/>
          <w:tab w:val="num" w:pos="1440"/>
        </w:tabs>
        <w:ind w:left="1440"/>
        <w:rPr>
          <w:ins w:id="245" w:author="Dac An Nguyen" w:date="2021-06-02T17:03:00Z"/>
          <w:rFonts w:ascii="Arial" w:hAnsi="Arial" w:cs="Arial"/>
          <w:color w:val="000000" w:themeColor="text1"/>
          <w:sz w:val="24"/>
          <w:szCs w:val="24"/>
          <w:lang w:val="fr-FR" w:eastAsia="zh-CN"/>
          <w:rPrChange w:id="246" w:author="Dac An Nguyen" w:date="2021-06-02T17:04:00Z">
            <w:rPr>
              <w:ins w:id="247" w:author="Dac An Nguyen" w:date="2021-06-02T17:03:00Z"/>
              <w:rFonts w:ascii="Arial" w:hAnsi="Arial" w:cs="Arial"/>
              <w:color w:val="000000"/>
              <w:sz w:val="30"/>
              <w:szCs w:val="30"/>
              <w:lang w:val="fr-FR" w:eastAsia="zh-CN"/>
            </w:rPr>
          </w:rPrChange>
        </w:rPr>
        <w:pPrChange w:id="248" w:author="Dac An Nguyen" w:date="2021-06-02T17:04:00Z">
          <w:pPr>
            <w:pStyle w:val="NormalWeb"/>
            <w:numPr>
              <w:numId w:val="10"/>
            </w:numPr>
            <w:tabs>
              <w:tab w:val="num" w:pos="720"/>
            </w:tabs>
            <w:spacing w:before="0" w:beforeAutospacing="0" w:after="0" w:afterAutospacing="0"/>
            <w:ind w:left="2160" w:hanging="360"/>
            <w:textAlignment w:val="baseline"/>
          </w:pPr>
        </w:pPrChange>
      </w:pPr>
      <w:ins w:id="249" w:author="Dac An Nguyen" w:date="2021-06-02T17:03:00Z">
        <w:r w:rsidRPr="0045103E">
          <w:rPr>
            <w:rFonts w:ascii="Arial" w:hAnsi="Arial" w:cs="Arial"/>
            <w:color w:val="000000" w:themeColor="text1"/>
            <w:sz w:val="24"/>
            <w:szCs w:val="24"/>
            <w:lang w:val="fr-FR" w:eastAsia="zh-CN"/>
            <w:rPrChange w:id="250" w:author="Dac An Nguyen" w:date="2021-06-02T17:04:00Z">
              <w:rPr>
                <w:rFonts w:ascii="Arial" w:hAnsi="Arial" w:cs="Arial"/>
                <w:color w:val="000000"/>
                <w:sz w:val="30"/>
                <w:szCs w:val="30"/>
                <w:lang w:val="fr-FR" w:eastAsia="zh-CN"/>
              </w:rPr>
            </w:rPrChange>
          </w:rPr>
          <w:t>Au lieu d'acheter des produits avec une date d'expiration plus longue, achetez des produits avec une date proche affichée juste à l'extérieur.</w:t>
        </w:r>
      </w:ins>
    </w:p>
    <w:p w14:paraId="67EE8A7E" w14:textId="7991D188" w:rsidR="0045103E" w:rsidRPr="0045103E" w:rsidRDefault="0045103E">
      <w:pPr>
        <w:pStyle w:val="Paragraphedeliste"/>
        <w:numPr>
          <w:ilvl w:val="0"/>
          <w:numId w:val="8"/>
        </w:numPr>
        <w:tabs>
          <w:tab w:val="clear" w:pos="720"/>
          <w:tab w:val="num" w:pos="1440"/>
        </w:tabs>
        <w:ind w:left="1440"/>
        <w:rPr>
          <w:ins w:id="251" w:author="Dac An Nguyen" w:date="2021-06-02T17:03:00Z"/>
          <w:rFonts w:ascii="Arial" w:eastAsia="Times New Roman" w:hAnsi="Arial" w:cs="Arial"/>
          <w:color w:val="000000" w:themeColor="text1"/>
          <w:sz w:val="24"/>
          <w:szCs w:val="24"/>
          <w:lang w:val="fr-FR" w:eastAsia="zh-CN"/>
          <w:rPrChange w:id="252" w:author="Dac An Nguyen" w:date="2021-06-02T17:04:00Z">
            <w:rPr>
              <w:ins w:id="253" w:author="Dac An Nguyen" w:date="2021-06-02T17:03:00Z"/>
              <w:rFonts w:ascii="Arial" w:eastAsia="Times New Roman" w:hAnsi="Arial" w:cs="Arial"/>
              <w:color w:val="000000"/>
              <w:sz w:val="30"/>
              <w:szCs w:val="30"/>
              <w:lang w:val="fr-FR" w:eastAsia="zh-CN"/>
            </w:rPr>
          </w:rPrChange>
        </w:rPr>
        <w:pPrChange w:id="254" w:author="Dac An Nguyen" w:date="2021-06-02T17:04:00Z">
          <w:pPr>
            <w:numPr>
              <w:numId w:val="10"/>
            </w:numPr>
            <w:tabs>
              <w:tab w:val="num" w:pos="720"/>
            </w:tabs>
            <w:spacing w:after="0" w:line="240" w:lineRule="auto"/>
            <w:ind w:left="2160" w:hanging="360"/>
            <w:textAlignment w:val="baseline"/>
          </w:pPr>
        </w:pPrChange>
      </w:pPr>
      <w:ins w:id="255" w:author="Dac An Nguyen" w:date="2021-06-02T17:03:00Z">
        <w:r w:rsidRPr="0045103E">
          <w:rPr>
            <w:rFonts w:ascii="Arial" w:eastAsia="Times New Roman" w:hAnsi="Arial" w:cs="Arial"/>
            <w:color w:val="000000" w:themeColor="text1"/>
            <w:sz w:val="24"/>
            <w:szCs w:val="24"/>
            <w:lang w:val="fr-FR" w:eastAsia="zh-CN"/>
            <w:rPrChange w:id="256" w:author="Dac An Nguyen" w:date="2021-06-02T17:04:00Z">
              <w:rPr>
                <w:rFonts w:ascii="Arial" w:eastAsia="Times New Roman" w:hAnsi="Arial" w:cs="Arial"/>
                <w:color w:val="000000"/>
                <w:sz w:val="30"/>
                <w:szCs w:val="30"/>
                <w:lang w:val="fr-FR" w:eastAsia="zh-CN"/>
              </w:rPr>
            </w:rPrChange>
          </w:rPr>
          <w:t>Ne faites pas attention à savoir si le carton du produit est rayé ou sale, s'il n'y a pas de problème avec le produit à l'intérieur, vous pouvez acheter la boîte contenant le produit.</w:t>
        </w:r>
      </w:ins>
    </w:p>
    <w:p w14:paraId="4543E15C" w14:textId="2B77E452" w:rsidR="0045103E" w:rsidRPr="0045103E" w:rsidRDefault="0045103E">
      <w:pPr>
        <w:pStyle w:val="Paragraphedeliste"/>
        <w:numPr>
          <w:ilvl w:val="0"/>
          <w:numId w:val="8"/>
        </w:numPr>
        <w:tabs>
          <w:tab w:val="clear" w:pos="720"/>
          <w:tab w:val="num" w:pos="1440"/>
        </w:tabs>
        <w:ind w:left="1440"/>
        <w:rPr>
          <w:ins w:id="257" w:author="Dac An Nguyen" w:date="2021-06-02T17:03:00Z"/>
          <w:rFonts w:ascii="Arial" w:eastAsia="Times New Roman" w:hAnsi="Arial" w:cs="Arial"/>
          <w:color w:val="000000" w:themeColor="text1"/>
          <w:sz w:val="24"/>
          <w:szCs w:val="24"/>
          <w:lang w:val="fr-FR" w:eastAsia="zh-CN"/>
          <w:rPrChange w:id="258" w:author="Dac An Nguyen" w:date="2021-06-02T17:04:00Z">
            <w:rPr>
              <w:ins w:id="259" w:author="Dac An Nguyen" w:date="2021-06-02T17:03:00Z"/>
              <w:rFonts w:ascii="Arial" w:eastAsia="Times New Roman" w:hAnsi="Arial" w:cs="Arial"/>
              <w:color w:val="000000"/>
              <w:sz w:val="30"/>
              <w:szCs w:val="30"/>
              <w:lang w:val="fr-FR" w:eastAsia="zh-CN"/>
            </w:rPr>
          </w:rPrChange>
        </w:rPr>
        <w:pPrChange w:id="260" w:author="Dac An Nguyen" w:date="2021-06-02T17:04:00Z">
          <w:pPr>
            <w:numPr>
              <w:numId w:val="10"/>
            </w:numPr>
            <w:tabs>
              <w:tab w:val="num" w:pos="720"/>
            </w:tabs>
            <w:spacing w:after="0" w:line="240" w:lineRule="auto"/>
            <w:ind w:left="2160" w:hanging="360"/>
            <w:textAlignment w:val="baseline"/>
          </w:pPr>
        </w:pPrChange>
      </w:pPr>
      <w:ins w:id="261" w:author="Dac An Nguyen" w:date="2021-06-02T17:03:00Z">
        <w:r w:rsidRPr="0045103E">
          <w:rPr>
            <w:rFonts w:ascii="Arial" w:eastAsia="Times New Roman" w:hAnsi="Arial" w:cs="Arial"/>
            <w:color w:val="000000" w:themeColor="text1"/>
            <w:sz w:val="24"/>
            <w:szCs w:val="24"/>
            <w:lang w:val="fr-FR" w:eastAsia="zh-CN"/>
            <w:rPrChange w:id="262" w:author="Dac An Nguyen" w:date="2021-06-02T17:04:00Z">
              <w:rPr>
                <w:rFonts w:ascii="Arial" w:eastAsia="Times New Roman" w:hAnsi="Arial" w:cs="Arial"/>
                <w:color w:val="000000"/>
                <w:sz w:val="30"/>
                <w:szCs w:val="30"/>
                <w:lang w:val="fr-FR" w:eastAsia="zh-CN"/>
              </w:rPr>
            </w:rPrChange>
          </w:rPr>
          <w:t>Achetez des produits à prix réduit près de leur date d'expiration</w:t>
        </w:r>
      </w:ins>
    </w:p>
    <w:p w14:paraId="58295B3D" w14:textId="2BC55AA3" w:rsidR="0045103E" w:rsidRPr="0045103E" w:rsidRDefault="0045103E">
      <w:pPr>
        <w:pStyle w:val="Paragraphedeliste"/>
        <w:numPr>
          <w:ilvl w:val="0"/>
          <w:numId w:val="8"/>
        </w:numPr>
        <w:tabs>
          <w:tab w:val="clear" w:pos="720"/>
          <w:tab w:val="num" w:pos="1440"/>
        </w:tabs>
        <w:ind w:left="1440"/>
        <w:rPr>
          <w:ins w:id="263" w:author="Dac An Nguyen" w:date="2021-06-02T17:03:00Z"/>
          <w:rFonts w:ascii="Arial" w:eastAsia="Times New Roman" w:hAnsi="Arial" w:cs="Arial"/>
          <w:color w:val="000000" w:themeColor="text1"/>
          <w:sz w:val="24"/>
          <w:szCs w:val="24"/>
          <w:lang w:val="fr-FR" w:eastAsia="zh-CN"/>
          <w:rPrChange w:id="264" w:author="Dac An Nguyen" w:date="2021-06-02T17:04:00Z">
            <w:rPr>
              <w:ins w:id="265" w:author="Dac An Nguyen" w:date="2021-06-02T17:03:00Z"/>
              <w:rFonts w:ascii="Arial" w:eastAsia="Times New Roman" w:hAnsi="Arial" w:cs="Arial"/>
              <w:color w:val="000000"/>
              <w:sz w:val="30"/>
              <w:szCs w:val="30"/>
              <w:lang w:val="fr-FR" w:eastAsia="zh-CN"/>
            </w:rPr>
          </w:rPrChange>
        </w:rPr>
        <w:pPrChange w:id="266" w:author="Dac An Nguyen" w:date="2021-06-02T17:04:00Z">
          <w:pPr>
            <w:numPr>
              <w:numId w:val="10"/>
            </w:numPr>
            <w:tabs>
              <w:tab w:val="num" w:pos="720"/>
            </w:tabs>
            <w:spacing w:after="0" w:line="240" w:lineRule="auto"/>
            <w:ind w:left="2160" w:hanging="360"/>
            <w:textAlignment w:val="baseline"/>
          </w:pPr>
        </w:pPrChange>
      </w:pPr>
      <w:ins w:id="267" w:author="Dac An Nguyen" w:date="2021-06-02T17:03:00Z">
        <w:r w:rsidRPr="0045103E">
          <w:rPr>
            <w:rFonts w:ascii="Arial" w:eastAsia="Times New Roman" w:hAnsi="Arial" w:cs="Arial"/>
            <w:color w:val="000000" w:themeColor="text1"/>
            <w:sz w:val="24"/>
            <w:szCs w:val="24"/>
            <w:lang w:val="fr-FR" w:eastAsia="zh-CN"/>
            <w:rPrChange w:id="268" w:author="Dac An Nguyen" w:date="2021-06-02T17:04:00Z">
              <w:rPr>
                <w:rFonts w:ascii="Arial" w:eastAsia="Times New Roman" w:hAnsi="Arial" w:cs="Arial"/>
                <w:color w:val="000000"/>
                <w:sz w:val="30"/>
                <w:szCs w:val="30"/>
                <w:lang w:val="fr-FR" w:eastAsia="zh-CN"/>
              </w:rPr>
            </w:rPrChange>
          </w:rPr>
          <w:t>Estimez la quantité de nourriture que la famille utilise, sans laisser de restes</w:t>
        </w:r>
      </w:ins>
    </w:p>
    <w:p w14:paraId="459E24AD" w14:textId="438C19DC" w:rsidR="0045103E" w:rsidRPr="0045103E" w:rsidRDefault="0045103E">
      <w:pPr>
        <w:pStyle w:val="Paragraphedeliste"/>
        <w:numPr>
          <w:ilvl w:val="0"/>
          <w:numId w:val="8"/>
        </w:numPr>
        <w:tabs>
          <w:tab w:val="clear" w:pos="720"/>
          <w:tab w:val="num" w:pos="1440"/>
        </w:tabs>
        <w:ind w:left="1440"/>
        <w:rPr>
          <w:ins w:id="269" w:author="Dac An Nguyen" w:date="2021-06-02T17:03:00Z"/>
          <w:rFonts w:ascii="Arial" w:eastAsia="Times New Roman" w:hAnsi="Arial" w:cs="Arial"/>
          <w:color w:val="000000" w:themeColor="text1"/>
          <w:sz w:val="24"/>
          <w:szCs w:val="24"/>
          <w:lang w:val="fr-FR" w:eastAsia="zh-CN"/>
          <w:rPrChange w:id="270" w:author="Dac An Nguyen" w:date="2021-06-02T17:04:00Z">
            <w:rPr>
              <w:ins w:id="271" w:author="Dac An Nguyen" w:date="2021-06-02T17:03:00Z"/>
              <w:rFonts w:ascii="Arial" w:eastAsia="Times New Roman" w:hAnsi="Arial" w:cs="Arial"/>
              <w:color w:val="000000"/>
              <w:sz w:val="30"/>
              <w:szCs w:val="30"/>
              <w:lang w:val="fr-FR" w:eastAsia="zh-CN"/>
            </w:rPr>
          </w:rPrChange>
        </w:rPr>
        <w:pPrChange w:id="272" w:author="Dac An Nguyen" w:date="2021-06-02T17:04:00Z">
          <w:pPr>
            <w:numPr>
              <w:numId w:val="10"/>
            </w:numPr>
            <w:tabs>
              <w:tab w:val="num" w:pos="720"/>
            </w:tabs>
            <w:spacing w:after="0" w:line="240" w:lineRule="auto"/>
            <w:ind w:left="2160" w:hanging="360"/>
            <w:textAlignment w:val="baseline"/>
          </w:pPr>
        </w:pPrChange>
      </w:pPr>
      <w:ins w:id="273" w:author="Dac An Nguyen" w:date="2021-06-02T17:03:00Z">
        <w:r w:rsidRPr="0045103E">
          <w:rPr>
            <w:rFonts w:ascii="Arial" w:eastAsia="Times New Roman" w:hAnsi="Arial" w:cs="Arial"/>
            <w:color w:val="000000" w:themeColor="text1"/>
            <w:sz w:val="24"/>
            <w:szCs w:val="24"/>
            <w:lang w:val="fr-FR" w:eastAsia="zh-CN"/>
            <w:rPrChange w:id="274" w:author="Dac An Nguyen" w:date="2021-06-02T17:04:00Z">
              <w:rPr>
                <w:rFonts w:ascii="Arial" w:eastAsia="Times New Roman" w:hAnsi="Arial" w:cs="Arial"/>
                <w:color w:val="000000"/>
                <w:sz w:val="30"/>
                <w:szCs w:val="30"/>
                <w:lang w:val="fr-FR" w:eastAsia="zh-CN"/>
              </w:rPr>
            </w:rPrChange>
          </w:rPr>
          <w:t>Profitez de la nourriture disponible dans le réfrigérateur et la famille</w:t>
        </w:r>
      </w:ins>
    </w:p>
    <w:p w14:paraId="4A37BD4A" w14:textId="431804C3" w:rsidR="00F756E6" w:rsidRPr="0045103E" w:rsidDel="0045103E" w:rsidRDefault="0045103E">
      <w:pPr>
        <w:pStyle w:val="Paragraphedeliste"/>
        <w:numPr>
          <w:ilvl w:val="0"/>
          <w:numId w:val="8"/>
        </w:numPr>
        <w:ind w:left="1440"/>
        <w:rPr>
          <w:del w:id="275" w:author="Dac An Nguyen" w:date="2021-06-02T17:02:00Z"/>
          <w:rFonts w:ascii="Arial" w:eastAsia="Times New Roman" w:hAnsi="Arial" w:cs="Arial"/>
          <w:color w:val="000000" w:themeColor="text1"/>
          <w:sz w:val="24"/>
          <w:szCs w:val="24"/>
          <w:lang w:val="fr-FR" w:eastAsia="zh-CN"/>
          <w:rPrChange w:id="276" w:author="Dac An Nguyen" w:date="2021-06-02T17:04:00Z">
            <w:rPr>
              <w:del w:id="277" w:author="Dac An Nguyen" w:date="2021-06-02T17:02:00Z"/>
              <w:rFonts w:ascii="Times New Roman" w:eastAsia="Times New Roman" w:hAnsi="Times New Roman" w:cs="Times New Roman"/>
              <w:sz w:val="24"/>
              <w:szCs w:val="24"/>
              <w:lang w:val="fr-FR"/>
            </w:rPr>
          </w:rPrChange>
        </w:rPr>
        <w:pPrChange w:id="278" w:author="Dac An Nguyen" w:date="2021-06-02T17:04:00Z">
          <w:pPr>
            <w:spacing w:after="0" w:line="240" w:lineRule="auto"/>
            <w:ind w:left="1440"/>
          </w:pPr>
        </w:pPrChange>
      </w:pPr>
      <w:ins w:id="279" w:author="Dac An Nguyen" w:date="2021-06-02T17:03:00Z">
        <w:r w:rsidRPr="0045103E">
          <w:rPr>
            <w:rFonts w:ascii="Arial" w:eastAsia="Times New Roman" w:hAnsi="Arial" w:cs="Arial"/>
            <w:color w:val="000000" w:themeColor="text1"/>
            <w:sz w:val="24"/>
            <w:szCs w:val="24"/>
            <w:lang w:val="fr-FR" w:eastAsia="zh-CN"/>
            <w:rPrChange w:id="280" w:author="Dac An Nguyen" w:date="2021-06-02T17:04:00Z">
              <w:rPr>
                <w:rFonts w:ascii="Arial" w:eastAsia="Times New Roman" w:hAnsi="Arial" w:cs="Arial"/>
                <w:color w:val="000000"/>
                <w:sz w:val="30"/>
                <w:szCs w:val="30"/>
                <w:lang w:val="fr-FR" w:eastAsia="zh-CN"/>
              </w:rPr>
            </w:rPrChange>
          </w:rPr>
          <w:t>Lorsque vous mangez au restaurant, choisissez un endroit où vous pouvez rapporter des aliments que vous n'avez pas finis et choisissez un menu suffisamment petit pour convenir à chaque personne.</w:t>
        </w:r>
      </w:ins>
      <w:del w:id="281" w:author="Dac An Nguyen" w:date="2021-06-02T16:56:00Z">
        <w:r w:rsidR="00F756E6" w:rsidRPr="0045103E" w:rsidDel="0045103E">
          <w:rPr>
            <w:rFonts w:ascii="Arial" w:eastAsia="Times New Roman" w:hAnsi="Arial" w:cs="Arial"/>
            <w:color w:val="000000" w:themeColor="text1"/>
            <w:sz w:val="24"/>
            <w:szCs w:val="24"/>
            <w:lang w:val="fr-FR"/>
            <w:rPrChange w:id="282" w:author="Dac An Nguyen" w:date="2021-06-02T17:04:00Z">
              <w:rPr>
                <w:rFonts w:ascii="Arial" w:eastAsia="Times New Roman" w:hAnsi="Arial" w:cs="Arial"/>
                <w:color w:val="000000"/>
                <w:sz w:val="24"/>
                <w:szCs w:val="24"/>
                <w:lang w:val="fr-FR"/>
              </w:rPr>
            </w:rPrChange>
          </w:rPr>
          <w:delText> </w:delText>
        </w:r>
      </w:del>
      <w:del w:id="283" w:author="Dac An Nguyen" w:date="2021-06-02T17:02:00Z">
        <w:r w:rsidR="00F756E6" w:rsidRPr="0045103E" w:rsidDel="0045103E">
          <w:rPr>
            <w:rFonts w:ascii="Arial" w:eastAsia="Times New Roman" w:hAnsi="Arial" w:cs="Arial"/>
            <w:color w:val="000000" w:themeColor="text1"/>
            <w:sz w:val="24"/>
            <w:szCs w:val="24"/>
            <w:lang w:val="fr-FR"/>
            <w:rPrChange w:id="284" w:author="Dac An Nguyen" w:date="2021-06-02T17:04:00Z">
              <w:rPr>
                <w:rFonts w:ascii="Arial" w:eastAsia="Times New Roman" w:hAnsi="Arial" w:cs="Arial"/>
                <w:color w:val="000000"/>
                <w:sz w:val="24"/>
                <w:szCs w:val="24"/>
                <w:lang w:val="fr-FR"/>
              </w:rPr>
            </w:rPrChange>
          </w:rPr>
          <w:delText>Par exemple, Tesco Malaysia opère en transférant 610 tonnes de surplus de nourriture à plus de 130 associations caritatives locales, groupes communautaires et écoles pour un montant équivalent à plus de 1,45 million de repas. Dans un rapport ferme, entre 2018 et 2019, l'entreprise a généré 7 048 tonnes de déchets alimentaires avec plus de 70 % de produits frais.</w:delText>
        </w:r>
      </w:del>
    </w:p>
    <w:p w14:paraId="5765AB8E" w14:textId="5C76065C" w:rsidR="00F756E6" w:rsidRPr="0045103E" w:rsidDel="0045103E" w:rsidRDefault="00F756E6">
      <w:pPr>
        <w:pStyle w:val="Paragraphedeliste"/>
        <w:ind w:left="1440"/>
        <w:rPr>
          <w:del w:id="285" w:author="Dac An Nguyen" w:date="2021-06-02T17:02:00Z"/>
          <w:lang w:val="fr-FR"/>
          <w:rPrChange w:id="286" w:author="Dac An Nguyen" w:date="2021-06-02T17:03:00Z">
            <w:rPr>
              <w:del w:id="287" w:author="Dac An Nguyen" w:date="2021-06-02T17:02:00Z"/>
              <w:rFonts w:ascii="Times New Roman" w:eastAsia="Times New Roman" w:hAnsi="Times New Roman" w:cs="Times New Roman"/>
              <w:sz w:val="24"/>
              <w:szCs w:val="24"/>
              <w:lang w:val="fr-FR"/>
            </w:rPr>
          </w:rPrChange>
        </w:rPr>
        <w:pPrChange w:id="288" w:author="Dac An Nguyen" w:date="2021-06-02T17:04:00Z">
          <w:pPr>
            <w:spacing w:after="0" w:line="240" w:lineRule="auto"/>
          </w:pPr>
        </w:pPrChange>
      </w:pPr>
    </w:p>
    <w:p w14:paraId="72734119" w14:textId="25A17D9B" w:rsidR="00F756E6" w:rsidRPr="0045103E" w:rsidDel="0045103E" w:rsidRDefault="00F756E6">
      <w:pPr>
        <w:pStyle w:val="Paragraphedeliste"/>
        <w:ind w:left="1440"/>
        <w:rPr>
          <w:del w:id="289" w:author="Dac An Nguyen" w:date="2021-06-02T17:02:00Z"/>
          <w:lang w:val="fr-FR"/>
          <w:rPrChange w:id="290" w:author="Dac An Nguyen" w:date="2021-06-02T17:03:00Z">
            <w:rPr>
              <w:del w:id="291" w:author="Dac An Nguyen" w:date="2021-06-02T17:02:00Z"/>
              <w:rFonts w:ascii="Times New Roman" w:eastAsia="Times New Roman" w:hAnsi="Times New Roman" w:cs="Times New Roman"/>
              <w:sz w:val="24"/>
              <w:szCs w:val="24"/>
              <w:lang w:val="fr-FR"/>
            </w:rPr>
          </w:rPrChange>
        </w:rPr>
        <w:pPrChange w:id="292" w:author="Dac An Nguyen" w:date="2021-06-02T17:04:00Z">
          <w:pPr>
            <w:spacing w:after="0" w:line="240" w:lineRule="auto"/>
            <w:ind w:left="1440"/>
          </w:pPr>
        </w:pPrChange>
      </w:pPr>
      <w:del w:id="293" w:author="Dac An Nguyen" w:date="2021-06-02T17:02:00Z">
        <w:r w:rsidRPr="0045103E" w:rsidDel="0045103E">
          <w:rPr>
            <w:lang w:val="fr-FR"/>
            <w:rPrChange w:id="294" w:author="Dac An Nguyen" w:date="2021-06-02T17:03:00Z">
              <w:rPr>
                <w:rFonts w:ascii="Arial" w:eastAsia="Times New Roman" w:hAnsi="Arial" w:cs="Arial"/>
                <w:color w:val="000000"/>
                <w:sz w:val="24"/>
                <w:szCs w:val="24"/>
                <w:lang w:val="fr-FR"/>
              </w:rPr>
            </w:rPrChange>
          </w:rPr>
          <w:delText xml:space="preserve">En outre, le marché apparaît également de plus en plus de startups participant avec des applications appropriées dans la région de l'ASEAN. Les startups technologiques et les entreprises sociales recherchent des solutions innovantes pour réduire et prévenir le gaspillage alimentaire en Asie du Sud-Est. L'une des solutions appliquées est la ferme à la table (de la ferme à l'assiette) basée sur une chaîne d'approvisionnement verticale pour éviter les pertes de nourriture. En particulier, la forme de chaîne d'approvisionnement verticale est un modèle commercial dans lequel un membre </w:delText>
        </w:r>
        <w:r w:rsidRPr="0045103E" w:rsidDel="0045103E">
          <w:rPr>
            <w:lang w:val="fr-FR"/>
            <w:rPrChange w:id="295" w:author="Dac An Nguyen" w:date="2021-06-02T17:03:00Z">
              <w:rPr>
                <w:rFonts w:ascii="Arial" w:eastAsia="Times New Roman" w:hAnsi="Arial" w:cs="Arial"/>
                <w:color w:val="000000"/>
                <w:sz w:val="24"/>
                <w:szCs w:val="24"/>
                <w:lang w:val="fr-FR"/>
              </w:rPr>
            </w:rPrChange>
          </w:rPr>
          <w:lastRenderedPageBreak/>
          <w:delText>détient le rôle de leader et contrôle les activités des membres dans le canal de distribution.</w:delText>
        </w:r>
      </w:del>
    </w:p>
    <w:p w14:paraId="4A95461B" w14:textId="3F5C5DC1" w:rsidR="00F756E6" w:rsidRPr="0045103E" w:rsidDel="0045103E" w:rsidRDefault="00F756E6">
      <w:pPr>
        <w:pStyle w:val="Paragraphedeliste"/>
        <w:ind w:left="1440"/>
        <w:rPr>
          <w:del w:id="296" w:author="Dac An Nguyen" w:date="2021-06-02T17:02:00Z"/>
          <w:lang w:val="fr-FR"/>
          <w:rPrChange w:id="297" w:author="Dac An Nguyen" w:date="2021-06-02T17:03:00Z">
            <w:rPr>
              <w:del w:id="298" w:author="Dac An Nguyen" w:date="2021-06-02T17:02:00Z"/>
              <w:rFonts w:ascii="Times New Roman" w:eastAsia="Times New Roman" w:hAnsi="Times New Roman" w:cs="Times New Roman"/>
              <w:sz w:val="24"/>
              <w:szCs w:val="24"/>
              <w:lang w:val="fr-FR"/>
            </w:rPr>
          </w:rPrChange>
        </w:rPr>
        <w:pPrChange w:id="299" w:author="Dac An Nguyen" w:date="2021-06-02T17:04:00Z">
          <w:pPr>
            <w:spacing w:after="0" w:line="240" w:lineRule="auto"/>
          </w:pPr>
        </w:pPrChange>
      </w:pPr>
    </w:p>
    <w:p w14:paraId="5BAF548C" w14:textId="5D2C1862" w:rsidR="00F756E6" w:rsidRPr="0045103E" w:rsidDel="0045103E" w:rsidRDefault="00F756E6">
      <w:pPr>
        <w:pStyle w:val="Paragraphedeliste"/>
        <w:ind w:left="1440"/>
        <w:rPr>
          <w:del w:id="300" w:author="Dac An Nguyen" w:date="2021-06-02T17:02:00Z"/>
          <w:lang w:val="fr-FR"/>
          <w:rPrChange w:id="301" w:author="Dac An Nguyen" w:date="2021-06-02T17:03:00Z">
            <w:rPr>
              <w:del w:id="302" w:author="Dac An Nguyen" w:date="2021-06-02T17:02:00Z"/>
              <w:rFonts w:ascii="Times New Roman" w:eastAsia="Times New Roman" w:hAnsi="Times New Roman" w:cs="Times New Roman"/>
              <w:sz w:val="24"/>
              <w:szCs w:val="24"/>
              <w:lang w:val="fr-FR"/>
            </w:rPr>
          </w:rPrChange>
        </w:rPr>
        <w:pPrChange w:id="303" w:author="Dac An Nguyen" w:date="2021-06-02T17:04:00Z">
          <w:pPr>
            <w:spacing w:after="0" w:line="240" w:lineRule="auto"/>
            <w:ind w:left="1440"/>
          </w:pPr>
        </w:pPrChange>
      </w:pPr>
      <w:del w:id="304" w:author="Dac An Nguyen" w:date="2021-06-02T17:02:00Z">
        <w:r w:rsidRPr="0045103E" w:rsidDel="0045103E">
          <w:rPr>
            <w:lang w:val="fr-FR"/>
            <w:rPrChange w:id="305" w:author="Dac An Nguyen" w:date="2021-06-02T17:03:00Z">
              <w:rPr>
                <w:rFonts w:ascii="Arial" w:eastAsia="Times New Roman" w:hAnsi="Arial" w:cs="Arial"/>
                <w:color w:val="000000"/>
                <w:sz w:val="24"/>
                <w:szCs w:val="24"/>
                <w:lang w:val="fr-FR"/>
              </w:rPr>
            </w:rPrChange>
          </w:rPr>
          <w:delText>Les noms notables de l'écosystème des startups liés à ce problème peuvent être suivis de Garda Pangan, Grub Cycle, Good For Food, UglyFood, Sayurbox…</w:delText>
        </w:r>
      </w:del>
    </w:p>
    <w:p w14:paraId="704B576C" w14:textId="7FB0452F" w:rsidR="00F756E6" w:rsidRPr="0045103E" w:rsidDel="0045103E" w:rsidRDefault="00F756E6">
      <w:pPr>
        <w:pStyle w:val="Paragraphedeliste"/>
        <w:ind w:left="1440"/>
        <w:rPr>
          <w:del w:id="306" w:author="Dac An Nguyen" w:date="2021-06-02T17:02:00Z"/>
          <w:lang w:val="fr-FR"/>
          <w:rPrChange w:id="307" w:author="Dac An Nguyen" w:date="2021-06-02T17:03:00Z">
            <w:rPr>
              <w:del w:id="308" w:author="Dac An Nguyen" w:date="2021-06-02T17:02:00Z"/>
              <w:rFonts w:ascii="Times New Roman" w:eastAsia="Times New Roman" w:hAnsi="Times New Roman" w:cs="Times New Roman"/>
              <w:sz w:val="24"/>
              <w:szCs w:val="24"/>
              <w:lang w:val="fr-FR"/>
            </w:rPr>
          </w:rPrChange>
        </w:rPr>
        <w:pPrChange w:id="309" w:author="Dac An Nguyen" w:date="2021-06-02T17:04:00Z">
          <w:pPr>
            <w:spacing w:after="0" w:line="240" w:lineRule="auto"/>
          </w:pPr>
        </w:pPrChange>
      </w:pPr>
    </w:p>
    <w:p w14:paraId="1565BEE7" w14:textId="13984368" w:rsidR="00F756E6" w:rsidRPr="0045103E" w:rsidDel="0045103E" w:rsidRDefault="00F756E6">
      <w:pPr>
        <w:pStyle w:val="Paragraphedeliste"/>
        <w:ind w:left="1440"/>
        <w:rPr>
          <w:del w:id="310" w:author="Dac An Nguyen" w:date="2021-06-02T17:02:00Z"/>
          <w:lang w:val="fr-FR"/>
          <w:rPrChange w:id="311" w:author="Dac An Nguyen" w:date="2021-06-02T17:03:00Z">
            <w:rPr>
              <w:del w:id="312" w:author="Dac An Nguyen" w:date="2021-06-02T17:02:00Z"/>
              <w:rFonts w:ascii="Times New Roman" w:eastAsia="Times New Roman" w:hAnsi="Times New Roman" w:cs="Times New Roman"/>
              <w:sz w:val="24"/>
              <w:szCs w:val="24"/>
              <w:lang w:val="fr-FR"/>
            </w:rPr>
          </w:rPrChange>
        </w:rPr>
        <w:pPrChange w:id="313" w:author="Dac An Nguyen" w:date="2021-06-02T17:04:00Z">
          <w:pPr>
            <w:spacing w:after="0" w:line="240" w:lineRule="auto"/>
            <w:ind w:left="1440"/>
          </w:pPr>
        </w:pPrChange>
      </w:pPr>
      <w:del w:id="314" w:author="Dac An Nguyen" w:date="2021-06-02T17:02:00Z">
        <w:r w:rsidRPr="0045103E" w:rsidDel="0045103E">
          <w:rPr>
            <w:lang w:val="fr-FR"/>
            <w:rPrChange w:id="315" w:author="Dac An Nguyen" w:date="2021-06-02T17:03:00Z">
              <w:rPr>
                <w:rFonts w:ascii="Arial" w:eastAsia="Times New Roman" w:hAnsi="Arial" w:cs="Arial"/>
                <w:color w:val="000000"/>
                <w:sz w:val="24"/>
                <w:szCs w:val="24"/>
                <w:lang w:val="fr-FR"/>
              </w:rPr>
            </w:rPrChange>
          </w:rPr>
          <w:delText>Sayurbox, startup technologique fondée en 2016 en Indonésie qui aide les agriculteurs à distribuer des produits frais via une application mobile, est l'un des pionniers du modèle Farm-to-table. L'objectif de Sayurbox est de couper la chaîne d'approvisionnement entre les agriculteurs et les consommateurs, avec des produits sans pesticides allant des fermes locales à la table en une journée. Cela aide les agriculteurs à savoir combien ils peuvent être vendus, calibrés selon les besoins, réduisant ainsi les déchets et garantissant que le produit est récolté au bon moment.</w:delText>
        </w:r>
      </w:del>
    </w:p>
    <w:p w14:paraId="7B595059" w14:textId="535E97F0" w:rsidR="00F756E6" w:rsidRPr="0045103E" w:rsidDel="0045103E" w:rsidRDefault="00F756E6">
      <w:pPr>
        <w:pStyle w:val="Paragraphedeliste"/>
        <w:ind w:left="1440"/>
        <w:rPr>
          <w:del w:id="316" w:author="Dac An Nguyen" w:date="2021-06-02T17:02:00Z"/>
          <w:lang w:val="fr-FR"/>
          <w:rPrChange w:id="317" w:author="Dac An Nguyen" w:date="2021-06-02T17:03:00Z">
            <w:rPr>
              <w:del w:id="318" w:author="Dac An Nguyen" w:date="2021-06-02T17:02:00Z"/>
              <w:rFonts w:ascii="Times New Roman" w:eastAsia="Times New Roman" w:hAnsi="Times New Roman" w:cs="Times New Roman"/>
              <w:sz w:val="24"/>
              <w:szCs w:val="24"/>
              <w:lang w:val="fr-FR"/>
            </w:rPr>
          </w:rPrChange>
        </w:rPr>
        <w:pPrChange w:id="319" w:author="Dac An Nguyen" w:date="2021-06-02T17:04:00Z">
          <w:pPr>
            <w:spacing w:after="0" w:line="240" w:lineRule="auto"/>
          </w:pPr>
        </w:pPrChange>
      </w:pPr>
    </w:p>
    <w:p w14:paraId="2C6C5B85" w14:textId="3C98105D" w:rsidR="00F756E6" w:rsidRPr="0045103E" w:rsidDel="0045103E" w:rsidRDefault="00F756E6">
      <w:pPr>
        <w:pStyle w:val="Paragraphedeliste"/>
        <w:ind w:left="1440"/>
        <w:rPr>
          <w:del w:id="320" w:author="Dac An Nguyen" w:date="2021-06-02T17:02:00Z"/>
          <w:lang w:val="fr-FR"/>
          <w:rPrChange w:id="321" w:author="Dac An Nguyen" w:date="2021-06-02T17:03:00Z">
            <w:rPr>
              <w:del w:id="322" w:author="Dac An Nguyen" w:date="2021-06-02T17:02:00Z"/>
              <w:rFonts w:ascii="Times New Roman" w:eastAsia="Times New Roman" w:hAnsi="Times New Roman" w:cs="Times New Roman"/>
              <w:sz w:val="24"/>
              <w:szCs w:val="24"/>
              <w:lang w:val="fr-FR"/>
            </w:rPr>
          </w:rPrChange>
        </w:rPr>
        <w:pPrChange w:id="323" w:author="Dac An Nguyen" w:date="2021-06-02T17:04:00Z">
          <w:pPr>
            <w:spacing w:after="0" w:line="240" w:lineRule="auto"/>
            <w:ind w:left="1440"/>
          </w:pPr>
        </w:pPrChange>
      </w:pPr>
      <w:del w:id="324" w:author="Dac An Nguyen" w:date="2021-06-02T17:02:00Z">
        <w:r w:rsidRPr="0045103E" w:rsidDel="0045103E">
          <w:rPr>
            <w:lang w:val="fr-FR"/>
            <w:rPrChange w:id="325" w:author="Dac An Nguyen" w:date="2021-06-02T17:03:00Z">
              <w:rPr>
                <w:rFonts w:ascii="Arial" w:eastAsia="Times New Roman" w:hAnsi="Arial" w:cs="Arial"/>
                <w:color w:val="000000"/>
                <w:sz w:val="24"/>
                <w:szCs w:val="24"/>
                <w:lang w:val="fr-FR"/>
              </w:rPr>
            </w:rPrChange>
          </w:rPr>
          <w:delText>Se développant sur une initiative de don, Garda Pangan, une start-up indonésienne aide le pays à économiser les déchets alimentaires de l'industrie hôtelière en les distribuant aux pauvres ou aux fermes pour les transformer en compost. Bâtissant un modèle économique à la manière d'une banque alimentaire, la startup résout non seulement le problème du gaspillage mais vise également à transmettre aux consommateurs des connaissances sur les dommages économiques et les risques environnementaux causés par le gaspillage alimentaire.</w:delText>
        </w:r>
      </w:del>
    </w:p>
    <w:p w14:paraId="53FFDA74" w14:textId="42AB9C71" w:rsidR="00F756E6" w:rsidRPr="0045103E" w:rsidDel="0045103E" w:rsidRDefault="00F756E6">
      <w:pPr>
        <w:pStyle w:val="Paragraphedeliste"/>
        <w:ind w:left="1440"/>
        <w:rPr>
          <w:del w:id="326" w:author="Dac An Nguyen" w:date="2021-06-02T17:02:00Z"/>
          <w:lang w:val="fr-FR"/>
          <w:rPrChange w:id="327" w:author="Dac An Nguyen" w:date="2021-06-02T17:03:00Z">
            <w:rPr>
              <w:del w:id="328" w:author="Dac An Nguyen" w:date="2021-06-02T17:02:00Z"/>
              <w:rFonts w:ascii="Times New Roman" w:eastAsia="Times New Roman" w:hAnsi="Times New Roman" w:cs="Times New Roman"/>
              <w:sz w:val="24"/>
              <w:szCs w:val="24"/>
              <w:lang w:val="fr-FR"/>
            </w:rPr>
          </w:rPrChange>
        </w:rPr>
        <w:pPrChange w:id="329" w:author="Dac An Nguyen" w:date="2021-06-02T17:04:00Z">
          <w:pPr>
            <w:spacing w:after="0" w:line="240" w:lineRule="auto"/>
            <w:ind w:left="1440"/>
          </w:pPr>
        </w:pPrChange>
      </w:pPr>
      <w:del w:id="330" w:author="Dac An Nguyen" w:date="2021-06-02T17:02:00Z">
        <w:r w:rsidRPr="0045103E" w:rsidDel="0045103E">
          <w:rPr>
            <w:lang w:val="fr-FR"/>
            <w:rPrChange w:id="331" w:author="Dac An Nguyen" w:date="2021-06-02T17:03:00Z">
              <w:rPr>
                <w:rFonts w:ascii="Arial" w:eastAsia="Times New Roman" w:hAnsi="Arial" w:cs="Arial"/>
                <w:color w:val="000000"/>
                <w:sz w:val="24"/>
                <w:szCs w:val="24"/>
                <w:lang w:val="fr-FR"/>
              </w:rPr>
            </w:rPrChange>
          </w:rPr>
          <w:delText>Grub Cycle est une startup qui aide les clients des supermarchés, des fermes et des restaurants à sensibiliser au gaspillage alimentaire basée en Malaisie, sur la base d'une plateforme numérique. Grâce à l'application Grub Bites, les utilisateurs peuvent acheter des restes de restaurants et de cafés à un prix avantageux. Les plateformes de la startup dont Grub Groceries (vente de produits proches de leur date de péremption), Grub Mobile (collecte des produits et les redistribuer aux communautés à faible revenu) et Grub Homemade (augmentation de la durée de vie des produits) ont permis d'économiser 7 000 kg de nourriture dans ce pays.</w:delText>
        </w:r>
      </w:del>
    </w:p>
    <w:p w14:paraId="196C6584" w14:textId="4C9D6E12" w:rsidR="00F756E6" w:rsidRPr="0045103E" w:rsidDel="0045103E" w:rsidRDefault="00F756E6">
      <w:pPr>
        <w:pStyle w:val="Paragraphedeliste"/>
        <w:ind w:left="1440"/>
        <w:rPr>
          <w:del w:id="332" w:author="Dac An Nguyen" w:date="2021-06-02T17:02:00Z"/>
          <w:lang w:val="fr-FR"/>
          <w:rPrChange w:id="333" w:author="Dac An Nguyen" w:date="2021-06-02T17:03:00Z">
            <w:rPr>
              <w:del w:id="334" w:author="Dac An Nguyen" w:date="2021-06-02T17:02:00Z"/>
              <w:rFonts w:ascii="Times New Roman" w:eastAsia="Times New Roman" w:hAnsi="Times New Roman" w:cs="Times New Roman"/>
              <w:sz w:val="24"/>
              <w:szCs w:val="24"/>
              <w:lang w:val="fr-FR"/>
            </w:rPr>
          </w:rPrChange>
        </w:rPr>
        <w:pPrChange w:id="335" w:author="Dac An Nguyen" w:date="2021-06-02T17:04:00Z">
          <w:pPr>
            <w:spacing w:after="0" w:line="240" w:lineRule="auto"/>
          </w:pPr>
        </w:pPrChange>
      </w:pPr>
    </w:p>
    <w:p w14:paraId="6E7F3677" w14:textId="1A3BEA43" w:rsidR="00F756E6" w:rsidRPr="0045103E" w:rsidDel="0045103E" w:rsidRDefault="00F756E6">
      <w:pPr>
        <w:pStyle w:val="Paragraphedeliste"/>
        <w:ind w:left="1440"/>
        <w:rPr>
          <w:del w:id="336" w:author="Dac An Nguyen" w:date="2021-06-02T17:02:00Z"/>
          <w:lang w:val="fr-FR"/>
          <w:rPrChange w:id="337" w:author="Dac An Nguyen" w:date="2021-06-02T17:03:00Z">
            <w:rPr>
              <w:del w:id="338" w:author="Dac An Nguyen" w:date="2021-06-02T17:02:00Z"/>
              <w:rFonts w:ascii="Times New Roman" w:eastAsia="Times New Roman" w:hAnsi="Times New Roman" w:cs="Times New Roman"/>
              <w:sz w:val="24"/>
              <w:szCs w:val="24"/>
              <w:lang w:val="fr-FR"/>
            </w:rPr>
          </w:rPrChange>
        </w:rPr>
        <w:pPrChange w:id="339" w:author="Dac An Nguyen" w:date="2021-06-02T17:04:00Z">
          <w:pPr>
            <w:spacing w:after="0" w:line="240" w:lineRule="auto"/>
            <w:ind w:left="1440"/>
          </w:pPr>
        </w:pPrChange>
      </w:pPr>
      <w:del w:id="340" w:author="Dac An Nguyen" w:date="2021-06-02T17:02:00Z">
        <w:r w:rsidRPr="0045103E" w:rsidDel="0045103E">
          <w:rPr>
            <w:lang w:val="fr-FR"/>
            <w:rPrChange w:id="341" w:author="Dac An Nguyen" w:date="2021-06-02T17:03:00Z">
              <w:rPr>
                <w:rFonts w:ascii="Arial" w:eastAsia="Times New Roman" w:hAnsi="Arial" w:cs="Arial"/>
                <w:color w:val="000000"/>
                <w:sz w:val="24"/>
                <w:szCs w:val="24"/>
                <w:lang w:val="fr-FR"/>
              </w:rPr>
            </w:rPrChange>
          </w:rPr>
          <w:delText>Construisant une startup basée sur la culture de la photographie virtuelle d'Instagram, où des aliments peu attrayants et peu attrayants sont jetés, affectant la crise alimentaire, UglyFood de Singapour brise la chaîne d'approvisionnement alimentaire ici. Pour réduire le gaspillage alimentaire, la startup fait prendre conscience que les aliments qui ont l'air « moches » ont aussi bon goût que les aliments qui ont l'air parfaits et sont nutritifs. Ainsi, l'entreprise sollicite des grossistes, des distributeurs et des étalagistes pour collecter des produits frais qui seraient gaspillés et les transformer en produits sains.</w:delText>
        </w:r>
      </w:del>
    </w:p>
    <w:p w14:paraId="29A52741" w14:textId="77777777" w:rsidR="00F756E6" w:rsidRPr="0045103E" w:rsidRDefault="00F756E6">
      <w:pPr>
        <w:pStyle w:val="Paragraphedeliste"/>
        <w:ind w:left="1440"/>
        <w:rPr>
          <w:lang w:val="fr-FR"/>
          <w:rPrChange w:id="342" w:author="Dac An Nguyen" w:date="2021-06-02T17:03:00Z">
            <w:rPr>
              <w:sz w:val="24"/>
              <w:szCs w:val="24"/>
              <w:lang w:val="fr-FR"/>
            </w:rPr>
          </w:rPrChange>
        </w:rPr>
        <w:pPrChange w:id="343" w:author="Dac An Nguyen" w:date="2021-06-02T17:04:00Z">
          <w:pPr/>
        </w:pPrChange>
      </w:pPr>
    </w:p>
    <w:sectPr w:rsidR="00F756E6" w:rsidRPr="004510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9" w:author="Sina Safadi" w:date="2021-06-02T17:51:00Z" w:initials="SiS">
    <w:p w14:paraId="19E3149B" w14:textId="575A8604" w:rsidR="00DB5E22" w:rsidRDefault="00DB5E22">
      <w:pPr>
        <w:pStyle w:val="Commentaire"/>
      </w:pPr>
      <w:r>
        <w:rPr>
          <w:rStyle w:val="Marquedecommentaire"/>
        </w:rPr>
        <w:annotationRef/>
      </w:r>
      <w:proofErr w:type="spellStart"/>
      <w:proofErr w:type="gramStart"/>
      <w:r>
        <w:t>Laquelle</w:t>
      </w:r>
      <w:proofErr w:type="spellEnd"/>
      <w:r>
        <w:t xml:space="preserve"> ?</w:t>
      </w:r>
      <w:proofErr w:type="gramEnd"/>
    </w:p>
  </w:comment>
  <w:comment w:id="118" w:author="Sina Safadi" w:date="2021-06-02T17:51:00Z" w:initials="SiS">
    <w:p w14:paraId="35F13566" w14:textId="33C51BE9" w:rsidR="00DB5E22" w:rsidRDefault="00DB5E22">
      <w:pPr>
        <w:pStyle w:val="Commentaire"/>
      </w:pPr>
      <w:r>
        <w:rPr>
          <w:rStyle w:val="Marquedecommentaire"/>
        </w:rPr>
        <w:annotationRef/>
      </w:r>
      <w:r>
        <w:t xml:space="preserve">À placer </w:t>
      </w:r>
      <w:proofErr w:type="spellStart"/>
      <w:r>
        <w:t>ailleurs</w:t>
      </w:r>
      <w:proofErr w:type="spellEnd"/>
    </w:p>
  </w:comment>
  <w:comment w:id="159" w:author="Sina Safadi" w:date="2021-06-02T17:51:00Z" w:initials="SiS">
    <w:p w14:paraId="6B86FC45" w14:textId="7BDF428D" w:rsidR="00C54E24" w:rsidRDefault="00C54E24">
      <w:pPr>
        <w:pStyle w:val="Commentaire"/>
      </w:pPr>
      <w:r>
        <w:rPr>
          <w:rStyle w:val="Marquedecommentaire"/>
        </w:rPr>
        <w:annotationRef/>
      </w:r>
      <w:r>
        <w:t xml:space="preserve">Mal </w:t>
      </w:r>
      <w:proofErr w:type="spellStart"/>
      <w:r>
        <w:t>traduit</w:t>
      </w:r>
      <w:proofErr w:type="spellEnd"/>
      <w:r>
        <w:t xml:space="preserve"> </w:t>
      </w:r>
      <w:proofErr w:type="spellStart"/>
      <w:r>
        <w:t>reprendre</w:t>
      </w:r>
      <w:proofErr w:type="spellEnd"/>
      <w:r>
        <w:t xml:space="preserve"> par </w:t>
      </w:r>
      <w:proofErr w:type="spellStart"/>
      <w:r>
        <w:t>vous</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77E3"/>
    <w:multiLevelType w:val="multilevel"/>
    <w:tmpl w:val="10829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EE7F3B"/>
    <w:multiLevelType w:val="multilevel"/>
    <w:tmpl w:val="BD9E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D46F5D"/>
    <w:multiLevelType w:val="multilevel"/>
    <w:tmpl w:val="0B3EAB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19675F"/>
    <w:multiLevelType w:val="multilevel"/>
    <w:tmpl w:val="0E8C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C62AA5"/>
    <w:multiLevelType w:val="multilevel"/>
    <w:tmpl w:val="60C8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1C4FBE"/>
    <w:multiLevelType w:val="hybridMultilevel"/>
    <w:tmpl w:val="DA22FA32"/>
    <w:lvl w:ilvl="0" w:tplc="F9749B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B027D5D"/>
    <w:multiLevelType w:val="multilevel"/>
    <w:tmpl w:val="7538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CF0687"/>
    <w:multiLevelType w:val="multilevel"/>
    <w:tmpl w:val="3D5A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C016D6"/>
    <w:multiLevelType w:val="multilevel"/>
    <w:tmpl w:val="A406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684557"/>
    <w:multiLevelType w:val="multilevel"/>
    <w:tmpl w:val="A0A6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9E2F2F"/>
    <w:multiLevelType w:val="multilevel"/>
    <w:tmpl w:val="9F66A9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7"/>
  </w:num>
  <w:num w:numId="4">
    <w:abstractNumId w:val="2"/>
    <w:lvlOverride w:ilvl="0">
      <w:lvl w:ilvl="0">
        <w:numFmt w:val="decimal"/>
        <w:lvlText w:val="%1."/>
        <w:lvlJc w:val="left"/>
      </w:lvl>
    </w:lvlOverride>
  </w:num>
  <w:num w:numId="5">
    <w:abstractNumId w:val="9"/>
  </w:num>
  <w:num w:numId="6">
    <w:abstractNumId w:val="6"/>
  </w:num>
  <w:num w:numId="7">
    <w:abstractNumId w:val="4"/>
  </w:num>
  <w:num w:numId="8">
    <w:abstractNumId w:val="1"/>
  </w:num>
  <w:num w:numId="9">
    <w:abstractNumId w:val="10"/>
    <w:lvlOverride w:ilvl="0">
      <w:lvl w:ilvl="0">
        <w:numFmt w:val="decimal"/>
        <w:lvlText w:val="%1."/>
        <w:lvlJc w:val="left"/>
      </w:lvl>
    </w:lvlOverride>
  </w:num>
  <w:num w:numId="10">
    <w:abstractNumId w:val="3"/>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c An Nguyen">
    <w15:presenceInfo w15:providerId="Windows Live" w15:userId="368e6a8ff5f23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6E6"/>
    <w:rsid w:val="001D6E4A"/>
    <w:rsid w:val="002A604F"/>
    <w:rsid w:val="0040327A"/>
    <w:rsid w:val="0045103E"/>
    <w:rsid w:val="005C2ECC"/>
    <w:rsid w:val="00AF74F2"/>
    <w:rsid w:val="00C54E24"/>
    <w:rsid w:val="00DB5E22"/>
    <w:rsid w:val="00E6550E"/>
    <w:rsid w:val="00F75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756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olicepardfaut"/>
    <w:rsid w:val="00F756E6"/>
  </w:style>
  <w:style w:type="paragraph" w:styleId="Textedebulles">
    <w:name w:val="Balloon Text"/>
    <w:basedOn w:val="Normal"/>
    <w:link w:val="TextedebullesCar"/>
    <w:uiPriority w:val="99"/>
    <w:semiHidden/>
    <w:unhideWhenUsed/>
    <w:rsid w:val="002A60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604F"/>
    <w:rPr>
      <w:rFonts w:ascii="Tahoma" w:hAnsi="Tahoma" w:cs="Tahoma"/>
      <w:sz w:val="16"/>
      <w:szCs w:val="16"/>
    </w:rPr>
  </w:style>
  <w:style w:type="paragraph" w:styleId="Paragraphedeliste">
    <w:name w:val="List Paragraph"/>
    <w:basedOn w:val="Normal"/>
    <w:uiPriority w:val="34"/>
    <w:qFormat/>
    <w:rsid w:val="0045103E"/>
    <w:pPr>
      <w:ind w:left="720"/>
      <w:contextualSpacing/>
    </w:pPr>
  </w:style>
  <w:style w:type="character" w:styleId="Marquedecommentaire">
    <w:name w:val="annotation reference"/>
    <w:basedOn w:val="Policepardfaut"/>
    <w:uiPriority w:val="99"/>
    <w:semiHidden/>
    <w:unhideWhenUsed/>
    <w:rsid w:val="00DB5E22"/>
    <w:rPr>
      <w:sz w:val="16"/>
      <w:szCs w:val="16"/>
    </w:rPr>
  </w:style>
  <w:style w:type="paragraph" w:styleId="Commentaire">
    <w:name w:val="annotation text"/>
    <w:basedOn w:val="Normal"/>
    <w:link w:val="CommentaireCar"/>
    <w:uiPriority w:val="99"/>
    <w:semiHidden/>
    <w:unhideWhenUsed/>
    <w:rsid w:val="00DB5E22"/>
    <w:pPr>
      <w:spacing w:line="240" w:lineRule="auto"/>
    </w:pPr>
    <w:rPr>
      <w:sz w:val="20"/>
      <w:szCs w:val="20"/>
    </w:rPr>
  </w:style>
  <w:style w:type="character" w:customStyle="1" w:styleId="CommentaireCar">
    <w:name w:val="Commentaire Car"/>
    <w:basedOn w:val="Policepardfaut"/>
    <w:link w:val="Commentaire"/>
    <w:uiPriority w:val="99"/>
    <w:semiHidden/>
    <w:rsid w:val="00DB5E22"/>
    <w:rPr>
      <w:sz w:val="20"/>
      <w:szCs w:val="20"/>
    </w:rPr>
  </w:style>
  <w:style w:type="paragraph" w:styleId="Objetducommentaire">
    <w:name w:val="annotation subject"/>
    <w:basedOn w:val="Commentaire"/>
    <w:next w:val="Commentaire"/>
    <w:link w:val="ObjetducommentaireCar"/>
    <w:uiPriority w:val="99"/>
    <w:semiHidden/>
    <w:unhideWhenUsed/>
    <w:rsid w:val="00DB5E22"/>
    <w:rPr>
      <w:b/>
      <w:bCs/>
    </w:rPr>
  </w:style>
  <w:style w:type="character" w:customStyle="1" w:styleId="ObjetducommentaireCar">
    <w:name w:val="Objet du commentaire Car"/>
    <w:basedOn w:val="CommentaireCar"/>
    <w:link w:val="Objetducommentaire"/>
    <w:uiPriority w:val="99"/>
    <w:semiHidden/>
    <w:rsid w:val="00DB5E2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756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olicepardfaut"/>
    <w:rsid w:val="00F756E6"/>
  </w:style>
  <w:style w:type="paragraph" w:styleId="Textedebulles">
    <w:name w:val="Balloon Text"/>
    <w:basedOn w:val="Normal"/>
    <w:link w:val="TextedebullesCar"/>
    <w:uiPriority w:val="99"/>
    <w:semiHidden/>
    <w:unhideWhenUsed/>
    <w:rsid w:val="002A60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604F"/>
    <w:rPr>
      <w:rFonts w:ascii="Tahoma" w:hAnsi="Tahoma" w:cs="Tahoma"/>
      <w:sz w:val="16"/>
      <w:szCs w:val="16"/>
    </w:rPr>
  </w:style>
  <w:style w:type="paragraph" w:styleId="Paragraphedeliste">
    <w:name w:val="List Paragraph"/>
    <w:basedOn w:val="Normal"/>
    <w:uiPriority w:val="34"/>
    <w:qFormat/>
    <w:rsid w:val="0045103E"/>
    <w:pPr>
      <w:ind w:left="720"/>
      <w:contextualSpacing/>
    </w:pPr>
  </w:style>
  <w:style w:type="character" w:styleId="Marquedecommentaire">
    <w:name w:val="annotation reference"/>
    <w:basedOn w:val="Policepardfaut"/>
    <w:uiPriority w:val="99"/>
    <w:semiHidden/>
    <w:unhideWhenUsed/>
    <w:rsid w:val="00DB5E22"/>
    <w:rPr>
      <w:sz w:val="16"/>
      <w:szCs w:val="16"/>
    </w:rPr>
  </w:style>
  <w:style w:type="paragraph" w:styleId="Commentaire">
    <w:name w:val="annotation text"/>
    <w:basedOn w:val="Normal"/>
    <w:link w:val="CommentaireCar"/>
    <w:uiPriority w:val="99"/>
    <w:semiHidden/>
    <w:unhideWhenUsed/>
    <w:rsid w:val="00DB5E22"/>
    <w:pPr>
      <w:spacing w:line="240" w:lineRule="auto"/>
    </w:pPr>
    <w:rPr>
      <w:sz w:val="20"/>
      <w:szCs w:val="20"/>
    </w:rPr>
  </w:style>
  <w:style w:type="character" w:customStyle="1" w:styleId="CommentaireCar">
    <w:name w:val="Commentaire Car"/>
    <w:basedOn w:val="Policepardfaut"/>
    <w:link w:val="Commentaire"/>
    <w:uiPriority w:val="99"/>
    <w:semiHidden/>
    <w:rsid w:val="00DB5E22"/>
    <w:rPr>
      <w:sz w:val="20"/>
      <w:szCs w:val="20"/>
    </w:rPr>
  </w:style>
  <w:style w:type="paragraph" w:styleId="Objetducommentaire">
    <w:name w:val="annotation subject"/>
    <w:basedOn w:val="Commentaire"/>
    <w:next w:val="Commentaire"/>
    <w:link w:val="ObjetducommentaireCar"/>
    <w:uiPriority w:val="99"/>
    <w:semiHidden/>
    <w:unhideWhenUsed/>
    <w:rsid w:val="00DB5E22"/>
    <w:rPr>
      <w:b/>
      <w:bCs/>
    </w:rPr>
  </w:style>
  <w:style w:type="character" w:customStyle="1" w:styleId="ObjetducommentaireCar">
    <w:name w:val="Objet du commentaire Car"/>
    <w:basedOn w:val="CommentaireCar"/>
    <w:link w:val="Objetducommentaire"/>
    <w:uiPriority w:val="99"/>
    <w:semiHidden/>
    <w:rsid w:val="00DB5E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453522">
      <w:bodyDiv w:val="1"/>
      <w:marLeft w:val="0"/>
      <w:marRight w:val="0"/>
      <w:marTop w:val="0"/>
      <w:marBottom w:val="0"/>
      <w:divBdr>
        <w:top w:val="none" w:sz="0" w:space="0" w:color="auto"/>
        <w:left w:val="none" w:sz="0" w:space="0" w:color="auto"/>
        <w:bottom w:val="none" w:sz="0" w:space="0" w:color="auto"/>
        <w:right w:val="none" w:sz="0" w:space="0" w:color="auto"/>
      </w:divBdr>
    </w:div>
    <w:div w:id="116686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4ED1D03921C3468F10B5282C736773" ma:contentTypeVersion="2" ma:contentTypeDescription="Crée un document." ma:contentTypeScope="" ma:versionID="cd1f1925771103a1c10a7b739e922054">
  <xsd:schema xmlns:xsd="http://www.w3.org/2001/XMLSchema" xmlns:xs="http://www.w3.org/2001/XMLSchema" xmlns:p="http://schemas.microsoft.com/office/2006/metadata/properties" xmlns:ns3="72b0df26-70c5-44d8-8c66-8ea85459e504" targetNamespace="http://schemas.microsoft.com/office/2006/metadata/properties" ma:root="true" ma:fieldsID="ff1c072d77f589f1c3165b41d8042576" ns3:_="">
    <xsd:import namespace="72b0df26-70c5-44d8-8c66-8ea85459e50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b0df26-70c5-44d8-8c66-8ea85459e5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66653A-AD0F-4F58-A3CB-DA4FA4ADC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b0df26-70c5-44d8-8c66-8ea85459e5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DA090D-964E-402D-9D16-934388877EBF}">
  <ds:schemaRefs>
    <ds:schemaRef ds:uri="http://schemas.microsoft.com/sharepoint/v3/contenttype/forms"/>
  </ds:schemaRefs>
</ds:datastoreItem>
</file>

<file path=customXml/itemProps3.xml><?xml version="1.0" encoding="utf-8"?>
<ds:datastoreItem xmlns:ds="http://schemas.openxmlformats.org/officeDocument/2006/customXml" ds:itemID="{CD248F90-48A5-4342-ADEB-4BFB5756F1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3706</Words>
  <Characters>20388</Characters>
  <Application>Microsoft Office Word</Application>
  <DocSecurity>0</DocSecurity>
  <Lines>169</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ENS de Lyon</Company>
  <LinksUpToDate>false</LinksUpToDate>
  <CharactersWithSpaces>24046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Vu</dc:creator>
  <cp:lastModifiedBy>Sina Safadi</cp:lastModifiedBy>
  <cp:revision>3</cp:revision>
  <dcterms:created xsi:type="dcterms:W3CDTF">2021-06-02T15:51:00Z</dcterms:created>
  <dcterms:modified xsi:type="dcterms:W3CDTF">2021-06-02T15:55:00Z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0x010100484ED1D03921C3468F10B5282C736773</vt:lpwstr>
  </property>
</Properties>
</file>